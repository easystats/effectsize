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A372C4" w14:textId="77777777" w:rsidR="00412EAA" w:rsidRPr="006453D9" w:rsidRDefault="000307E3" w:rsidP="00412EAA">
      <w:pPr>
        <w:pStyle w:val="MDPI11articletype"/>
      </w:pPr>
      <w:r>
        <w:t>Article</w:t>
      </w:r>
    </w:p>
    <w:p w14:paraId="517675DC" w14:textId="77777777" w:rsidR="00412EAA" w:rsidRPr="003B1AF1" w:rsidRDefault="000307E3" w:rsidP="00412EAA">
      <w:pPr>
        <w:pStyle w:val="MDPI12title"/>
      </w:pPr>
      <w:r w:rsidRPr="000307E3">
        <w:t xml:space="preserve">Phi, </w:t>
      </w:r>
      <w:r>
        <w:t xml:space="preserve">V, </w:t>
      </w:r>
      <w:r w:rsidR="008C5166">
        <w:t>w</w:t>
      </w:r>
      <w:r>
        <w:t xml:space="preserve">, </w:t>
      </w:r>
      <w:proofErr w:type="spellStart"/>
      <w:r w:rsidRPr="000307E3">
        <w:t>Fei</w:t>
      </w:r>
      <w:proofErr w:type="spellEnd"/>
      <w:r w:rsidRPr="000307E3">
        <w:t>: Effect Sizes for Chi-squared Tests</w:t>
      </w:r>
    </w:p>
    <w:p w14:paraId="48945CA7" w14:textId="77777777" w:rsidR="006B2929" w:rsidRPr="009863CD" w:rsidRDefault="009863CD" w:rsidP="00412EAA">
      <w:pPr>
        <w:pStyle w:val="MDPI13authornames"/>
        <w:rPr>
          <w:lang w:val="de-DE"/>
        </w:rPr>
      </w:pPr>
      <w:r w:rsidRPr="009863CD">
        <w:rPr>
          <w:lang w:val="de-DE"/>
        </w:rPr>
        <w:t xml:space="preserve">Mattan S. Ben-Shachar </w:t>
      </w:r>
      <w:proofErr w:type="gramStart"/>
      <w:r w:rsidR="00412EAA" w:rsidRPr="009863CD">
        <w:rPr>
          <w:vertAlign w:val="superscript"/>
          <w:lang w:val="de-DE"/>
        </w:rPr>
        <w:t>1</w:t>
      </w:r>
      <w:r w:rsidRPr="009863CD">
        <w:rPr>
          <w:vertAlign w:val="superscript"/>
          <w:lang w:val="de-DE"/>
        </w:rPr>
        <w:t>,</w:t>
      </w:r>
      <w:r w:rsidRPr="009863CD">
        <w:rPr>
          <w:lang w:val="de-DE"/>
        </w:rPr>
        <w:t>*</w:t>
      </w:r>
      <w:proofErr w:type="gramEnd"/>
      <w:r w:rsidR="00412EAA" w:rsidRPr="009863CD">
        <w:rPr>
          <w:lang w:val="de-DE"/>
        </w:rPr>
        <w:t xml:space="preserve">, </w:t>
      </w:r>
      <w:r w:rsidRPr="009863CD">
        <w:rPr>
          <w:lang w:val="de-DE"/>
        </w:rPr>
        <w:t xml:space="preserve">Indrajeet Patil </w:t>
      </w:r>
      <w:r w:rsidR="00412EAA" w:rsidRPr="009863CD">
        <w:rPr>
          <w:vertAlign w:val="superscript"/>
          <w:lang w:val="de-DE"/>
        </w:rPr>
        <w:t>2</w:t>
      </w:r>
      <w:r w:rsidRPr="009863CD">
        <w:rPr>
          <w:lang w:val="de-DE"/>
        </w:rPr>
        <w:t xml:space="preserve">, Rémi </w:t>
      </w:r>
      <w:proofErr w:type="spellStart"/>
      <w:r w:rsidRPr="009863CD">
        <w:rPr>
          <w:lang w:val="de-DE"/>
        </w:rPr>
        <w:t>Thériault</w:t>
      </w:r>
      <w:proofErr w:type="spellEnd"/>
      <w:r w:rsidRPr="009863CD">
        <w:rPr>
          <w:lang w:val="de-DE"/>
        </w:rPr>
        <w:t xml:space="preserve"> </w:t>
      </w:r>
      <w:r w:rsidRPr="009863CD">
        <w:rPr>
          <w:vertAlign w:val="superscript"/>
          <w:lang w:val="de-DE"/>
        </w:rPr>
        <w:t>3</w:t>
      </w:r>
      <w:r w:rsidRPr="009863CD">
        <w:rPr>
          <w:lang w:val="de-DE"/>
        </w:rPr>
        <w:t>, Brenton M. Wiernik</w:t>
      </w:r>
      <w:r>
        <w:rPr>
          <w:lang w:val="de-DE"/>
        </w:rPr>
        <w:t xml:space="preserve"> </w:t>
      </w:r>
      <w:r w:rsidRPr="009863CD">
        <w:rPr>
          <w:vertAlign w:val="superscript"/>
          <w:lang w:val="de-DE"/>
        </w:rPr>
        <w:t>4</w:t>
      </w:r>
      <w:r w:rsidRPr="009863CD">
        <w:rPr>
          <w:lang w:val="de-DE"/>
        </w:rPr>
        <w:t>,</w:t>
      </w:r>
      <w:r w:rsidR="00412EAA" w:rsidRPr="009863CD">
        <w:rPr>
          <w:lang w:val="de-DE"/>
        </w:rPr>
        <w:t xml:space="preserve"> and </w:t>
      </w:r>
      <w:r w:rsidRPr="009863CD">
        <w:rPr>
          <w:lang w:val="de-DE"/>
        </w:rPr>
        <w:t xml:space="preserve">Daniel Lüdecke </w:t>
      </w:r>
      <w:r>
        <w:rPr>
          <w:vertAlign w:val="superscript"/>
          <w:lang w:val="de-DE"/>
        </w:rPr>
        <w:t>5</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6B2929" w:rsidRPr="00676E90" w14:paraId="3A787D4D" w14:textId="77777777" w:rsidTr="00C7392F">
        <w:tc>
          <w:tcPr>
            <w:tcW w:w="2410" w:type="dxa"/>
            <w:shd w:val="clear" w:color="auto" w:fill="auto"/>
          </w:tcPr>
          <w:p w14:paraId="7EB34370" w14:textId="77777777" w:rsidR="006B2929" w:rsidRPr="00E20C21" w:rsidRDefault="006B2929" w:rsidP="00C7392F">
            <w:pPr>
              <w:pStyle w:val="MDPI61Citation"/>
              <w:spacing w:after="120" w:line="240" w:lineRule="exact"/>
            </w:pPr>
            <w:r w:rsidRPr="00C1083B">
              <w:rPr>
                <w:b/>
              </w:rPr>
              <w:t>Citation:</w:t>
            </w:r>
            <w:r>
              <w:rPr>
                <w:b/>
              </w:rPr>
              <w:t xml:space="preserve"> </w:t>
            </w:r>
            <w:r>
              <w:t xml:space="preserve">To </w:t>
            </w:r>
            <w:proofErr w:type="gramStart"/>
            <w:r>
              <w:t>be added</w:t>
            </w:r>
            <w:proofErr w:type="gramEnd"/>
            <w:r>
              <w:t xml:space="preserve"> by editorial staff during production.</w:t>
            </w:r>
          </w:p>
          <w:p w14:paraId="3E2F188C" w14:textId="77777777" w:rsidR="006B2929" w:rsidRDefault="006B2929" w:rsidP="00C7392F">
            <w:pPr>
              <w:pStyle w:val="MDPI14history"/>
              <w:spacing w:before="120" w:after="12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FCD8C40" w14:textId="77777777" w:rsidR="006B2929" w:rsidRPr="00D30D71" w:rsidRDefault="006B2929" w:rsidP="00C7392F">
            <w:pPr>
              <w:pStyle w:val="MDPI14history"/>
              <w:spacing w:before="120"/>
              <w:rPr>
                <w:rFonts w:ascii="SimSun" w:eastAsia="SimSun" w:hAnsi="SimSun" w:cs="SimSun"/>
              </w:rPr>
            </w:pPr>
            <w:r w:rsidRPr="00550626">
              <w:rPr>
                <w:szCs w:val="14"/>
              </w:rPr>
              <w:t xml:space="preserve">Received: </w:t>
            </w:r>
            <w:r w:rsidRPr="00D945EC">
              <w:rPr>
                <w:szCs w:val="14"/>
              </w:rPr>
              <w:t>date</w:t>
            </w:r>
          </w:p>
          <w:p w14:paraId="7B8A4179" w14:textId="77777777" w:rsidR="006B2929" w:rsidRDefault="006B2929" w:rsidP="00C7392F">
            <w:pPr>
              <w:pStyle w:val="MDPI14history"/>
              <w:rPr>
                <w:szCs w:val="14"/>
              </w:rPr>
            </w:pPr>
            <w:r>
              <w:rPr>
                <w:szCs w:val="14"/>
              </w:rPr>
              <w:t>Revised: date</w:t>
            </w:r>
          </w:p>
          <w:p w14:paraId="01FEB114" w14:textId="77777777" w:rsidR="006B2929" w:rsidRPr="00550626" w:rsidRDefault="006B2929" w:rsidP="00C7392F">
            <w:pPr>
              <w:pStyle w:val="MDPI14history"/>
              <w:rPr>
                <w:szCs w:val="14"/>
              </w:rPr>
            </w:pPr>
            <w:r>
              <w:rPr>
                <w:szCs w:val="14"/>
              </w:rPr>
              <w:t>Accepted: date</w:t>
            </w:r>
          </w:p>
          <w:p w14:paraId="22DBF1F5" w14:textId="77777777" w:rsidR="006B2929" w:rsidRPr="00550626" w:rsidRDefault="006B2929" w:rsidP="00C7392F">
            <w:pPr>
              <w:pStyle w:val="MDPI14history"/>
              <w:spacing w:after="120"/>
              <w:rPr>
                <w:szCs w:val="14"/>
              </w:rPr>
            </w:pPr>
            <w:r w:rsidRPr="00550626">
              <w:rPr>
                <w:szCs w:val="14"/>
              </w:rPr>
              <w:t xml:space="preserve">Published: </w:t>
            </w:r>
            <w:r w:rsidRPr="00D945EC">
              <w:rPr>
                <w:szCs w:val="14"/>
              </w:rPr>
              <w:t>date</w:t>
            </w:r>
          </w:p>
          <w:p w14:paraId="6ADE057E" w14:textId="77777777" w:rsidR="006B2929" w:rsidRPr="00676E90" w:rsidRDefault="006B2929" w:rsidP="00C7392F">
            <w:pPr>
              <w:adjustRightInd w:val="0"/>
              <w:snapToGrid w:val="0"/>
              <w:spacing w:before="120" w:line="240" w:lineRule="atLeast"/>
              <w:ind w:right="113"/>
              <w:jc w:val="left"/>
              <w:rPr>
                <w:rFonts w:eastAsia="DengXian"/>
                <w:bCs/>
                <w:sz w:val="14"/>
                <w:szCs w:val="14"/>
                <w:lang w:bidi="en-US"/>
              </w:rPr>
            </w:pPr>
            <w:r w:rsidRPr="00676E90">
              <w:rPr>
                <w:rFonts w:eastAsia="DengXian"/>
                <w:lang w:val="de-DE" w:eastAsia="de-DE"/>
              </w:rPr>
              <w:drawing>
                <wp:inline distT="0" distB="0" distL="0" distR="0" wp14:anchorId="584B0605" wp14:editId="5132D464">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2859A2C" w14:textId="77777777" w:rsidR="006B2929" w:rsidRPr="00676E90" w:rsidRDefault="006B2929" w:rsidP="00C10788">
            <w:pPr>
              <w:pStyle w:val="MDPI72Copyright"/>
              <w:rPr>
                <w:rFonts w:eastAsia="DengXian"/>
                <w:lang w:bidi="en-US"/>
              </w:rPr>
            </w:pPr>
            <w:r w:rsidRPr="00676E90">
              <w:rPr>
                <w:rFonts w:eastAsia="DengXian"/>
                <w:b/>
                <w:lang w:bidi="en-US"/>
              </w:rPr>
              <w:t>Copyright:</w:t>
            </w:r>
            <w:r w:rsidRPr="00676E90">
              <w:rPr>
                <w:rFonts w:eastAsia="DengXian"/>
                <w:lang w:bidi="en-US"/>
              </w:rPr>
              <w:t xml:space="preserve"> </w:t>
            </w:r>
            <w:r w:rsidR="00C10788">
              <w:rPr>
                <w:rFonts w:eastAsia="DengXian"/>
                <w:lang w:bidi="en-US"/>
              </w:rPr>
              <w:t>© 2023</w:t>
            </w:r>
            <w:r w:rsidRPr="00676E90">
              <w:rPr>
                <w:rFonts w:eastAsia="DengXian"/>
                <w:lang w:bidi="en-US"/>
              </w:rPr>
              <w:t xml:space="preserve"> </w:t>
            </w:r>
            <w:r>
              <w:rPr>
                <w:rFonts w:eastAsia="DengXian"/>
                <w:lang w:bidi="en-US"/>
              </w:rPr>
              <w:t xml:space="preserve">by the authors. Submitted for possible open access publication under the terms and conditions of the Creative Commons </w:t>
            </w:r>
            <w:r w:rsidRPr="00676E90">
              <w:rPr>
                <w:rFonts w:eastAsia="DengXian"/>
                <w:lang w:bidi="en-US"/>
              </w:rPr>
              <w:t>Attribution (CC BY) license (</w:t>
            </w:r>
            <w:r>
              <w:rPr>
                <w:rFonts w:eastAsia="DengXian"/>
                <w:lang w:bidi="en-US"/>
              </w:rPr>
              <w:t>https://</w:t>
            </w:r>
            <w:r w:rsidRPr="00676E90">
              <w:rPr>
                <w:rFonts w:eastAsia="DengXian"/>
                <w:lang w:bidi="en-US"/>
              </w:rPr>
              <w:t>creativecommons.org/licenses/by/4.0/).</w:t>
            </w:r>
          </w:p>
        </w:tc>
      </w:tr>
    </w:tbl>
    <w:p w14:paraId="3B6BBB5B" w14:textId="77777777" w:rsidR="00412EAA" w:rsidRPr="00D945EC" w:rsidRDefault="00D145F8" w:rsidP="00412EAA">
      <w:pPr>
        <w:pStyle w:val="MDPI16affiliation"/>
      </w:pPr>
      <w:r w:rsidRPr="00D145F8">
        <w:rPr>
          <w:vertAlign w:val="superscript"/>
        </w:rPr>
        <w:t>1</w:t>
      </w:r>
      <w:r w:rsidR="00412EAA" w:rsidRPr="00D945EC">
        <w:tab/>
      </w:r>
      <w:r w:rsidR="009863CD" w:rsidRPr="009863CD">
        <w:t>Independent researcher</w:t>
      </w:r>
      <w:r w:rsidR="00412EAA" w:rsidRPr="00D945EC">
        <w:t xml:space="preserve">; </w:t>
      </w:r>
      <w:r w:rsidR="008C5166">
        <w:t>mattansb@msbstats.info</w:t>
      </w:r>
    </w:p>
    <w:p w14:paraId="2EFF575E" w14:textId="77777777" w:rsidR="00412EAA" w:rsidRDefault="00412EAA" w:rsidP="00412EAA">
      <w:pPr>
        <w:pStyle w:val="MDPI16affiliation"/>
      </w:pPr>
      <w:r w:rsidRPr="00D945EC">
        <w:rPr>
          <w:vertAlign w:val="superscript"/>
        </w:rPr>
        <w:t>2</w:t>
      </w:r>
      <w:r w:rsidRPr="00D945EC">
        <w:tab/>
      </w:r>
      <w:r w:rsidR="009863CD" w:rsidRPr="009863CD">
        <w:t>Center for Humans and Machines, Max Planck Institute for Human Development, Berlin, Germany</w:t>
      </w:r>
      <w:r w:rsidRPr="00D945EC">
        <w:t xml:space="preserve">; </w:t>
      </w:r>
      <w:r w:rsidR="008C5166" w:rsidRPr="008C5166">
        <w:t>patilindrajeet.science@gmail.com</w:t>
      </w:r>
    </w:p>
    <w:p w14:paraId="14C78BAA" w14:textId="77777777" w:rsidR="009863CD" w:rsidRPr="00D945EC" w:rsidRDefault="009863CD" w:rsidP="009863CD">
      <w:pPr>
        <w:pStyle w:val="MDPI16affiliation"/>
      </w:pPr>
      <w:r>
        <w:rPr>
          <w:vertAlign w:val="superscript"/>
        </w:rPr>
        <w:t>3</w:t>
      </w:r>
      <w:r w:rsidRPr="00D945EC">
        <w:tab/>
      </w:r>
      <w:r w:rsidRPr="009863CD">
        <w:t xml:space="preserve">Department of Psychology, </w:t>
      </w:r>
      <w:proofErr w:type="spellStart"/>
      <w:r w:rsidRPr="009863CD">
        <w:t>Université</w:t>
      </w:r>
      <w:proofErr w:type="spellEnd"/>
      <w:r w:rsidRPr="009863CD">
        <w:t xml:space="preserve"> du Québec à Montréal, Montréal, Québec, Canada</w:t>
      </w:r>
      <w:r w:rsidRPr="00D945EC">
        <w:t xml:space="preserve">; </w:t>
      </w:r>
      <w:r w:rsidR="008C5166">
        <w:t>remi.theriault@mail.mcgill.ca</w:t>
      </w:r>
    </w:p>
    <w:p w14:paraId="4645BC6B" w14:textId="77777777" w:rsidR="009863CD" w:rsidRPr="00D945EC" w:rsidRDefault="009863CD" w:rsidP="009863CD">
      <w:pPr>
        <w:pStyle w:val="MDPI16affiliation"/>
      </w:pPr>
      <w:r>
        <w:rPr>
          <w:vertAlign w:val="superscript"/>
        </w:rPr>
        <w:t>4</w:t>
      </w:r>
      <w:r w:rsidRPr="00D945EC">
        <w:tab/>
      </w:r>
      <w:r w:rsidRPr="009863CD">
        <w:t>Independent researcher</w:t>
      </w:r>
      <w:r w:rsidRPr="00D945EC">
        <w:t xml:space="preserve">; </w:t>
      </w:r>
      <w:r w:rsidR="008C5166" w:rsidRPr="008C5166">
        <w:t>brenton@wiernik.org</w:t>
      </w:r>
    </w:p>
    <w:p w14:paraId="7C5A2F88" w14:textId="77777777" w:rsidR="009863CD" w:rsidRPr="00D945EC" w:rsidRDefault="009863CD" w:rsidP="009863CD">
      <w:pPr>
        <w:pStyle w:val="MDPI16affiliation"/>
      </w:pPr>
      <w:r>
        <w:rPr>
          <w:vertAlign w:val="superscript"/>
        </w:rPr>
        <w:t>5</w:t>
      </w:r>
      <w:r w:rsidRPr="00D945EC">
        <w:tab/>
      </w:r>
      <w:r w:rsidRPr="009863CD">
        <w:t>Institute of Medical Sociology, University Medical Center Hamburg-Eppendorf, Germany</w:t>
      </w:r>
      <w:r w:rsidRPr="00D945EC">
        <w:t xml:space="preserve">; </w:t>
      </w:r>
      <w:r>
        <w:t>d.luedecke@uke.de</w:t>
      </w:r>
    </w:p>
    <w:p w14:paraId="2ADE6C5E" w14:textId="77777777" w:rsidR="009863CD" w:rsidRPr="00D945EC" w:rsidRDefault="009863CD" w:rsidP="00412EAA">
      <w:pPr>
        <w:pStyle w:val="MDPI16affiliation"/>
      </w:pPr>
    </w:p>
    <w:p w14:paraId="31F024A5" w14:textId="77777777" w:rsidR="00412EAA" w:rsidRPr="00550626" w:rsidRDefault="00412EAA" w:rsidP="00412EAA">
      <w:pPr>
        <w:pStyle w:val="MDPI16affiliation"/>
      </w:pPr>
      <w:r w:rsidRPr="004A3609">
        <w:rPr>
          <w:b/>
        </w:rPr>
        <w:t>*</w:t>
      </w:r>
      <w:r w:rsidRPr="00D945EC">
        <w:tab/>
        <w:t xml:space="preserve">Correspondence: </w:t>
      </w:r>
      <w:r w:rsidR="008C5166">
        <w:t>mattansb@msbstats.info</w:t>
      </w:r>
    </w:p>
    <w:p w14:paraId="64BAA741" w14:textId="77777777" w:rsidR="00412EAA" w:rsidRPr="00550626" w:rsidRDefault="00412EAA" w:rsidP="00412EAA">
      <w:pPr>
        <w:pStyle w:val="MDPI17abstract"/>
        <w:rPr>
          <w:szCs w:val="18"/>
        </w:rPr>
      </w:pPr>
      <w:r w:rsidRPr="00550626">
        <w:rPr>
          <w:b/>
          <w:szCs w:val="18"/>
        </w:rPr>
        <w:t xml:space="preserve">Abstract: </w:t>
      </w:r>
      <w:r w:rsidR="000307E3" w:rsidRPr="000307E3">
        <w:rPr>
          <w:szCs w:val="18"/>
        </w:rPr>
        <w:t xml:space="preserve">In both theoretical and applied research, it is often of interest to assess the strength of an observed association. Existing guidelines also frequently recommend going </w:t>
      </w:r>
      <w:proofErr w:type="gramStart"/>
      <w:r w:rsidR="000307E3" w:rsidRPr="000307E3">
        <w:rPr>
          <w:szCs w:val="18"/>
        </w:rPr>
        <w:t>beyond null-hypothesis significance testing and to report effect sizes and their confidence intervals</w:t>
      </w:r>
      <w:proofErr w:type="gramEnd"/>
      <w:r w:rsidR="000307E3" w:rsidRPr="000307E3">
        <w:rPr>
          <w:szCs w:val="18"/>
        </w:rPr>
        <w:t xml:space="preserve">. As such, measures of effect sizes </w:t>
      </w:r>
      <w:proofErr w:type="gramStart"/>
      <w:r w:rsidR="000307E3" w:rsidRPr="000307E3">
        <w:rPr>
          <w:szCs w:val="18"/>
        </w:rPr>
        <w:t>are increasingly reported, valued, and understood</w:t>
      </w:r>
      <w:proofErr w:type="gramEnd"/>
      <w:r w:rsidR="000307E3" w:rsidRPr="000307E3">
        <w:rPr>
          <w:szCs w:val="18"/>
        </w:rPr>
        <w:t>. Beyond their value in shaping the interpretation of the results from a given study, reporting effect sizes is critical for meta-analyses, which rely on their aggregation. We here review the most common effect sizes for analyses of categorical variables that use the χ</w:t>
      </w:r>
      <w:r w:rsidR="000307E3">
        <w:rPr>
          <w:szCs w:val="18"/>
          <w:vertAlign w:val="superscript"/>
        </w:rPr>
        <w:t>2</w:t>
      </w:r>
      <w:r w:rsidR="000307E3" w:rsidRPr="000307E3">
        <w:rPr>
          <w:szCs w:val="18"/>
        </w:rPr>
        <w:t xml:space="preserve"> (chi-square) statistic, and introduce a new effect size—</w:t>
      </w:r>
      <w:r w:rsidR="000307E3" w:rsidRPr="000307E3">
        <w:rPr>
          <w:rFonts w:ascii="Times New Roman" w:hAnsi="Times New Roman"/>
          <w:szCs w:val="18"/>
        </w:rPr>
        <w:t>פ</w:t>
      </w:r>
      <w:r w:rsidR="000307E3" w:rsidRPr="000307E3">
        <w:rPr>
          <w:szCs w:val="18"/>
        </w:rPr>
        <w:t xml:space="preserve"> (</w:t>
      </w:r>
      <w:proofErr w:type="spellStart"/>
      <w:r w:rsidR="000307E3" w:rsidRPr="000307E3">
        <w:rPr>
          <w:szCs w:val="18"/>
        </w:rPr>
        <w:t>Fei</w:t>
      </w:r>
      <w:proofErr w:type="spellEnd"/>
      <w:r w:rsidR="000307E3" w:rsidRPr="000307E3">
        <w:rPr>
          <w:szCs w:val="18"/>
        </w:rPr>
        <w:t xml:space="preserve">, pronounced “fay”). We demonstrate the implementation of these measures and their confidence intervals via the </w:t>
      </w:r>
      <w:proofErr w:type="spellStart"/>
      <w:r w:rsidR="000307E3" w:rsidRPr="001F1CD9">
        <w:rPr>
          <w:i/>
          <w:szCs w:val="18"/>
        </w:rPr>
        <w:t>effectsize</w:t>
      </w:r>
      <w:proofErr w:type="spellEnd"/>
      <w:r w:rsidR="000307E3" w:rsidRPr="000307E3">
        <w:rPr>
          <w:szCs w:val="18"/>
        </w:rPr>
        <w:t xml:space="preserve"> package in the R programming language.</w:t>
      </w:r>
    </w:p>
    <w:p w14:paraId="67AF563B" w14:textId="77777777" w:rsidR="00412EAA" w:rsidRDefault="00412EAA" w:rsidP="00412EAA">
      <w:pPr>
        <w:pStyle w:val="MDPI18keywords"/>
        <w:rPr>
          <w:szCs w:val="18"/>
        </w:rPr>
      </w:pPr>
      <w:r w:rsidRPr="00550626">
        <w:rPr>
          <w:b/>
          <w:szCs w:val="18"/>
        </w:rPr>
        <w:t xml:space="preserve">Keywords: </w:t>
      </w:r>
      <w:r w:rsidR="008C5166">
        <w:rPr>
          <w:szCs w:val="18"/>
        </w:rPr>
        <w:t>Effect Sizes</w:t>
      </w:r>
      <w:r w:rsidRPr="00D945EC">
        <w:rPr>
          <w:szCs w:val="18"/>
        </w:rPr>
        <w:t xml:space="preserve">; </w:t>
      </w:r>
      <w:r w:rsidR="008C5166">
        <w:rPr>
          <w:szCs w:val="18"/>
        </w:rPr>
        <w:t>Chi-Squared Test</w:t>
      </w:r>
      <w:r w:rsidRPr="00D945EC">
        <w:rPr>
          <w:szCs w:val="18"/>
        </w:rPr>
        <w:t xml:space="preserve">; </w:t>
      </w:r>
      <w:r w:rsidR="008C5166">
        <w:rPr>
          <w:szCs w:val="18"/>
        </w:rPr>
        <w:t xml:space="preserve">Phi; Cramer’s V, </w:t>
      </w:r>
      <w:proofErr w:type="spellStart"/>
      <w:r w:rsidR="008C5166">
        <w:rPr>
          <w:szCs w:val="18"/>
        </w:rPr>
        <w:t>Fei</w:t>
      </w:r>
      <w:proofErr w:type="spellEnd"/>
    </w:p>
    <w:p w14:paraId="4C8C0BAC" w14:textId="77777777" w:rsidR="003C66F8" w:rsidRPr="003C66F8" w:rsidRDefault="003C66F8" w:rsidP="003C66F8">
      <w:pPr>
        <w:pStyle w:val="MDPI18keywords"/>
        <w:rPr>
          <w:b/>
          <w:bCs/>
        </w:rPr>
      </w:pPr>
      <w:r w:rsidRPr="003C66F8">
        <w:rPr>
          <w:b/>
          <w:bCs/>
        </w:rPr>
        <w:t xml:space="preserve">MSC: </w:t>
      </w:r>
    </w:p>
    <w:p w14:paraId="33A89117" w14:textId="77777777" w:rsidR="00412EAA" w:rsidRPr="00FC5BD8" w:rsidRDefault="00412EAA" w:rsidP="00666239">
      <w:pPr>
        <w:pStyle w:val="MDPI19line"/>
        <w:pBdr>
          <w:bottom w:val="single" w:sz="4" w:space="1" w:color="000000"/>
        </w:pBdr>
        <w:spacing w:before="240"/>
        <w:rPr>
          <w:sz w:val="18"/>
          <w:szCs w:val="18"/>
        </w:rPr>
      </w:pPr>
    </w:p>
    <w:p w14:paraId="64D2DD65" w14:textId="77777777" w:rsidR="00412EAA" w:rsidRDefault="00412EAA" w:rsidP="00412EAA">
      <w:pPr>
        <w:pStyle w:val="MDPI21heading1"/>
        <w:rPr>
          <w:lang w:eastAsia="zh-CN"/>
        </w:rPr>
      </w:pPr>
      <w:r w:rsidRPr="007F2582">
        <w:rPr>
          <w:lang w:eastAsia="zh-CN"/>
        </w:rPr>
        <w:t>1. Introduction</w:t>
      </w:r>
    </w:p>
    <w:p w14:paraId="088454D2" w14:textId="77777777" w:rsidR="001F1CD9" w:rsidRDefault="001F1CD9" w:rsidP="001F1CD9">
      <w:pPr>
        <w:pStyle w:val="MDPI31text"/>
      </w:pPr>
      <w:r>
        <w:t xml:space="preserve">Over the last two decades, there has been growing concerns about the so-called replication crisis in psychology and other fields </w:t>
      </w:r>
      <w:r>
        <w:fldChar w:fldCharType="begin"/>
      </w:r>
      <w:r>
        <w:instrText xml:space="preserve"> ADDIN ZOTERO_ITEM CSL_CITATION {"citationID":"9UMR38c7","properties":{"formattedCitation":"[1,2]","plainCitation":"[1,2]","noteIndex":0},"citationItems":[{"id":2868,"uris":["http://zotero.org/users/998943/items/85BQNZVE"],"itemData":{"id":2868,"type":"article-journal","abstract":"Empirically analyzing empirical evidence\n            \n              One of the central goals in any scientific endeavor is to understand causality. Experiments that seek to demonstrate a cause/effect relation most often manipulate the postulated causal factor. Aarts\n              et al.\n              describe the replication of 100 experiments reported in papers published in 2008 in three high-ranking psychology journals. Assessing whether the replication and the original experiment yielded the same result according to several criteria, they find that about one-third to one-half of the original findings were also observed in the replication study.\n            \n            \n              Science\n              , this issue\n              10.1126/science.aac4716\n            \n          , \n            A large-scale assessment suggests that experimental reproducibility in psychology leaves a lot to be desired.\n          , \n            \n              INTRODUCTION\n              Reproducibility is a defining feature of science, but the extent to which it characterizes current research is unknown. Scientific claims should not gain credence because of the status or authority of their originator but by the replicability of their supporting evidence. Even research of exemplary quality may have irreproducible empirical findings because of random or systematic error.\n            \n            \n              RATIONALE\n              There is concern about the rate and predictors of reproducibility, but limited evidence. Potentially problematic practices include selective reporting, selective analysis, and insufficient specification of the conditions necessary or sufficient to obtain the results. Direct replication is the attempt to recreate the conditions believed sufficient for obtaining a previously observed finding and is the means of establishing reproducibility of a finding with new data. We conducted a large-scale, collaborative effort to obtain an initial estimate of the reproducibility of psychological science.\n            \n            \n              RESULTS\n              \n                We conducted replications of 100 experimental and correlational studies published in three psychology journals using high-powered designs and original materials when available. There is no single standard for evaluating replication success. Here, we evaluated reproducibility using significance and\n                P\n                values, effect sizes, subjective assessments of replication teams, and meta-analysis of effect sizes. The mean effect size (r) of the replication effects (\n                M\n                r\n                = 0.197, SD = 0.257) was half the magnitude of the mean effect size of the original effects (\n                M\n                r\n                = 0.403, SD = 0.188), representing a substantial decline. Ninety-seven percent of original studies had significant results (\n                P\n                &lt; .05). Thirty-six percent of replications had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teams.\n              \n            \n            \n              CONCLUSION\n              \n                No single indicator sufficiently describes replication success, and the five indicators examined here are not the only ways to evaluate reproducibility. Nonetheless, collectively these results offer a clear conclusion: A large portion of replications produced weaker evidence for the original findings despite using materials provided by the original authors, review in advance for methodological fidelity, and high statistical power to detect the original effect sizes. Moreover, correlational evidence is consistent with the conclusion that variation in the strength of initial evidence (such as original\n                P\n                value) was more predictive of replication success than variation in the characteristics of the teams conducting the research (such as experience and expertise). The latter factors certainly can influence replication success, but they did not appear to do so here.\n              \n              Reproducibility is not well understood because the incentives for individual scientists prioritize novelty over replication. Innovation is the engine of discovery and is vital for a productive, effective scientific enterprise. However, innovative ideas become old news fast. Journal reviewers and editors may dismiss a new test of a published idea as unoriginal. The claim that “we already know this” belies the uncertainty of scientific evidence. Innovation points out paths that are possible; replication points out paths that are likely; progress relies on both. Replication can increase certainty when findings are reproduced and promote innovation when they are not. This project provides accumulating evidence for many findings in psychological research and suggests that there is still more work to do to verify whether we know what we think we know.\n              \n                \n                  Original study effect size versus replication effect size (correlation coefficients).\n                  Diagonal line represents replication effect size equal to original effect size. Dotted line represents replication effect size of 0. Points below the dotted line were effects in the opposite direction of the original. Density plots are separated by significant (blue) and nonsignificant (red) effects.\n                \n                \n              \n            \n          , \n            Reproducibility is a defining feature of science, but the extent to which it characterizes current research is unknown. We conducted replications of 100 experimental and correlational studies published in three psychology journals using high-powered designs and original materials when available. Replication effects were half the magnitude of original effects, representing a substantial decline. Ninety-seven percent of original studies had statistically significant results. Thirty-six percent of replications had statistically significant results; 47% of original effect sizes were in the 95% confidence interval of the replication effect size; 39% of effects were subjectively rated to have replicated the original result; and if no bias in original results is assumed, combining original and replication results left 68% with statistically significant effects. Correlational tests suggest that replication success was better predicted by the strength of original evidence than by characteristics of the original and replication teams.","container-title":"Science","DOI":"10.1126/science.aac4716","ISSN":"0036-8075, 1095-9203","issue":"6251","journalAbbreviation":"Science","language":"en","page":"aac4716","source":"DOI.org (Crossref)","title":"Estimating the reproducibility of psychological science","volume":"349","author":[{"literal":"Open Science Collaboration"}],"issued":{"date-parts":[["2015",8,28]]}}},{"id":2866,"uris":["http://zotero.org/users/998943/items/THHKS4HG"],"itemData":{"id":2866,"type":"article-journal","container-title":"Nature Human Behaviour","DOI":"10.1038/s41562-018-0399-z","ISSN":"2397-3374","issue":"9","journalAbbreviation":"Nat Hum Behav","language":"en","page":"637-644","source":"DOI.org (Crossref)","title":"Evaluating the replicability of social science experiments in Nature and Science between 2010 and 2015","volume":"2","author":[{"family":"Camerer","given":"Colin F."},{"family":"Dreber","given":"Anna"},{"family":"Holzmeister","given":"Felix"},{"family":"Ho","given":"Teck-Hua"},{"family":"Huber","given":"Jürgen"},{"family":"Johannesson","given":"Magnus"},{"family":"Kirchler","given":"Michael"},{"family":"Nave","given":"Gideon"},{"family":"Nosek","given":"Brian A."},{"family":"Pfeiffer","given":"Thomas"},{"family":"Altmejd","given":"Adam"},{"family":"Buttrick","given":"Nick"},{"family":"Chan","given":"Taizan"},{"family":"Chen","given":"Yiling"},{"family":"Forsell","given":"Eskil"},{"family":"Gampa","given":"Anup"},{"family":"Heikensten","given":"Emma"},{"family":"Hummer","given":"Lily"},{"family":"Imai","given":"Taisuke"},{"family":"Isaksson","given":"Siri"},{"family":"Manfredi","given":"Dylan"},{"family":"Rose","given":"Julia"},{"family":"Wagenmakers","given":"Eric-Jan"},{"family":"Wu","given":"Hang"}],"issued":{"date-parts":[["2018",8,27]]}}}],"schema":"https://github.com/citation-style-language/schema/raw/master/csl-citation.json"} </w:instrText>
      </w:r>
      <w:r>
        <w:fldChar w:fldCharType="separate"/>
      </w:r>
      <w:r w:rsidRPr="001F1CD9">
        <w:t>[1,2]</w:t>
      </w:r>
      <w:r>
        <w:fldChar w:fldCharType="end"/>
      </w:r>
      <w:r>
        <w:t>. As a result, the scientific community has paid increasing attention to the issue of replicability in science, as well as to good research and statistical practices.</w:t>
      </w:r>
    </w:p>
    <w:p w14:paraId="57B6A9B2" w14:textId="77777777" w:rsidR="001F1CD9" w:rsidRDefault="001F1CD9" w:rsidP="001F1CD9">
      <w:pPr>
        <w:pStyle w:val="MDPI31text"/>
      </w:pPr>
      <w:r>
        <w:t xml:space="preserve">In this context, many have highlighted the limitations of null-hypothesis significance testing and called for more modern approaches to statistics </w:t>
      </w:r>
      <w:r>
        <w:fldChar w:fldCharType="begin"/>
      </w:r>
      <w:r>
        <w:instrText xml:space="preserve"> ADDIN ZOTERO_ITEM CSL_CITATION {"citationID":"P6eJvctP","properties":{"formattedCitation":"[3]","plainCitation":"[3]","noteIndex":0},"citationItems":[{"id":2867,"uris":["http://zotero.org/users/998943/items/MG7DZDHP"],"itemData":{"id":2867,"type":"article-journal","abstract":"We need to make substantial changes to how we conduct research. First, in response to heightened concern that our published research literature is incomplete and untrustworthy, we need new requirements to ensure research integrity. These include prespecification of studies whenever possible, avoidance of selection and other inappropriate data-analytic practices, complete reporting, and encouragement of replication. Second, in response to renewed recognition of the severe flaws of null-hypothesis significance testing (NHST), we need to shift from reliance on NHST to estimation and other preferred techniques. The new statistics refers to recommended practices, including estimation based on effect sizes, confidence intervals, and meta-analysis. The techniques are not new, but adopting them widely would be new for many researchers, as well as highly beneficial. This article explains why the new statistics are important and offers guidance for their use. It describes an eight-step new-statistics strategy for research with integrity, which starts with formulation of research questions in estimation terms, has no place for NHST, and is aimed at building a cumulative quantitative discipline.","container-title":"Psychological Science","DOI":"10.1177/0956797613504966","ISSN":"0956-7976, 1467-9280","issue":"1","journalAbbreviation":"Psychol Sci","language":"en","page":"7-29","source":"DOI.org (Crossref)","title":"The New Statistics: Why and How","title-short":"The New Statistics","volume":"25","author":[{"family":"Cumming","given":"Geoff"}],"issued":{"date-parts":[["2014",1]]}}}],"schema":"https://github.com/citation-style-language/schema/raw/master/csl-citation.json"} </w:instrText>
      </w:r>
      <w:r>
        <w:fldChar w:fldCharType="separate"/>
      </w:r>
      <w:r w:rsidRPr="001F1CD9">
        <w:t>[3]</w:t>
      </w:r>
      <w:r>
        <w:fldChar w:fldCharType="end"/>
      </w:r>
      <w:r>
        <w:t xml:space="preserve">. One such recommendation coming for example from the “New Statistics” movement is to report effect sizes and their corresponding confidence intervals, and </w:t>
      </w:r>
      <w:proofErr w:type="gramStart"/>
      <w:r>
        <w:t>to increasingly rely</w:t>
      </w:r>
      <w:proofErr w:type="gramEnd"/>
      <w:r>
        <w:t xml:space="preserve"> on meta-analyses to increase confidence in those estimations. These recommendations are meant to complement (or even replace, according to some) null-hypothesis significance testing and would help transition toward a “cumulative quantitative discipline”.</w:t>
      </w:r>
    </w:p>
    <w:p w14:paraId="1598EE5A" w14:textId="263CD4ED" w:rsidR="001F1CD9" w:rsidRDefault="001F1CD9" w:rsidP="001F1CD9">
      <w:pPr>
        <w:pStyle w:val="MDPI31text"/>
      </w:pPr>
      <w:r>
        <w:t xml:space="preserve">These so-called “New Statistics” are synergistic because effect sizes are not only useful for interpreting study results in themselves, but also because they are necessary for meta-analyses, which aggregate effect sizes and their confidence intervals to create a summary effect size of its own </w:t>
      </w:r>
      <w:r>
        <w:fldChar w:fldCharType="begin"/>
      </w:r>
      <w:r w:rsidR="00B05E9D">
        <w:instrText xml:space="preserve"> ADDIN ZOTERO_ITEM CSL_CITATION {"citationID":"OaQjRVf5","properties":{"formattedCitation":"[4,5]","plainCitation":"[4,5]","noteIndex":0},"citationItems":[{"id":2873,"uris":["http://zotero.org/users/998943/items/NM9RLJRC"],"itemData":{"id":2873,"type":"article-journal","abstract":"Most published meta-analyses address only artifactual variance due to sampling error and ignore the role of other statistical and psychometric artifacts, such as measurement error variance (due to factors including unreliability of measurements, group misclassification, and variable treatment strength) and selection effects (including range restriction or enhancement and collider biases). These artifacts can have severe biasing effects on the results of individual studies and meta-analyses. Failing to account for these artifacts can lead to inaccurate conclusions about the mean effect size and between-studies effect-size heterogeneity, and can influence the results of meta-regression, publication-bias, and sensitivity analyses. In this article, we provide a brief introduction to the biasing effects of measurement error variance and selection effects and their relevance to a variety of research designs. We describe how to estimate the effects of these artifacts in different research designs and correct for their impacts in primary studies and meta-analyses. We consider meta-analyses of correlations, observational group differences, and experimental effects. We provide R code to implement the corrections described.","container-title":"Advances in Methods and Practices in Psychological Science","DOI":"10.1177/2515245919885611","ISSN":"2515-2459, 2515-2467","issue":"1","journalAbbreviation":"Advances in Methods and Practices in Psychological Science","language":"en","page":"94-123","source":"DOI.org (Crossref)","title":"Obtaining Unbiased Results in Meta-Analysis: The Importance of Correcting for Statistical Artifacts","title-short":"Obtaining Unbiased Results in Meta-Analysis","volume":"3","author":[{"family":"Wiernik","given":"Brenton M."},{"family":"Dahlke","given":"Jeffrey A."}],"issued":{"date-parts":[["2020",3]]}}},{"id":2870,"uris":["http://zotero.org/users/998943/items/Z5VZIWM3"],"itemData":{"id":2870,"type":"article-journal","container-title":"Research Synthesis Methods","DOI":"10.1002/jrsm.22","ISSN":"17592879","issue":"3-4","journalAbbreviation":"Res. Synth. Method","language":"en","page":"185-197","source":"DOI.org (Crossref)","title":"The impact of research synthesis methods on industrial-organizational psychology: The road from pessimism to optimism about cumulative knowledge","title-short":"The impact of research synthesis methods on industrial-organizational psychology","volume":"1","author":[{"family":"DeGeest","given":"David S."},{"family":"Schmidt","given":"Frank L."}],"issued":{"date-parts":[["2010",7]]}}}],"schema":"https://github.com/citation-style-language/schema/raw/master/csl-citation.json"} </w:instrText>
      </w:r>
      <w:r>
        <w:fldChar w:fldCharType="separate"/>
      </w:r>
      <w:r w:rsidR="00B05E9D" w:rsidRPr="00B05E9D">
        <w:t>[4,5]</w:t>
      </w:r>
      <w:r>
        <w:fldChar w:fldCharType="end"/>
      </w:r>
      <w:r>
        <w:t>.</w:t>
      </w:r>
    </w:p>
    <w:p w14:paraId="26FCC09F" w14:textId="77777777" w:rsidR="001F1CD9" w:rsidRDefault="001F1CD9" w:rsidP="001F1CD9">
      <w:pPr>
        <w:pStyle w:val="MDPI31text"/>
      </w:pPr>
      <w:r>
        <w:t xml:space="preserve">Unfortunately, popular software do not always offer the necessary implementations of the specialized effect sizes necessary for a given research design and their confidence intervals. In this paper, we review the most commonly used effect sizes for analyses of </w:t>
      </w:r>
      <w:r>
        <w:lastRenderedPageBreak/>
        <w:t>categorical variables that use the χ</w:t>
      </w:r>
      <w:r>
        <w:rPr>
          <w:vertAlign w:val="superscript"/>
        </w:rPr>
        <w:t>2</w:t>
      </w:r>
      <w:r>
        <w:t xml:space="preserve"> (chi-square) test statistic, and introduce a new effect size—</w:t>
      </w:r>
      <w:r>
        <w:rPr>
          <w:rFonts w:ascii="Times New Roman" w:hAnsi="Times New Roman"/>
        </w:rPr>
        <w:t>פ</w:t>
      </w:r>
      <w:r>
        <w:t xml:space="preserve"> (</w:t>
      </w:r>
      <w:proofErr w:type="spellStart"/>
      <w:r>
        <w:t>Fei</w:t>
      </w:r>
      <w:proofErr w:type="spellEnd"/>
      <w:r>
        <w:t>, pronounced “fay”).</w:t>
      </w:r>
    </w:p>
    <w:p w14:paraId="49766A01" w14:textId="0006B487" w:rsidR="00412EAA" w:rsidRDefault="001F1CD9" w:rsidP="001F1CD9">
      <w:pPr>
        <w:pStyle w:val="MDPI31text"/>
      </w:pPr>
      <w:r>
        <w:t xml:space="preserve">Importantly, we offer researchers an applied walkthrough on how to use these effect sizes in practice thanks to the </w:t>
      </w:r>
      <w:proofErr w:type="spellStart"/>
      <w:r w:rsidRPr="001F1CD9">
        <w:rPr>
          <w:i/>
        </w:rPr>
        <w:t>effectsize</w:t>
      </w:r>
      <w:proofErr w:type="spellEnd"/>
      <w:r>
        <w:t xml:space="preserve"> package in the R programming language, which implements these measures and their confidence intervals </w:t>
      </w:r>
      <w:r>
        <w:fldChar w:fldCharType="begin"/>
      </w:r>
      <w:r w:rsidR="00B05E9D">
        <w:instrText xml:space="preserve"> ADDIN ZOTERO_ITEM CSL_CITATION {"citationID":"E25SALoC","properties":{"formattedCitation":"[6,7]","plainCitation":"[6,7]","noteIndex":0},"citationItems":[{"id":2592,"uris":["http://zotero.org/users/998943/items/XQRU9HYZ"],"itemData":{"id":2592,"type":"article-journal","container-title":"Journal of Open Source Software","DOI":"10.21105/joss.02815","ISSN":"2475-9066","issue":"56","page":"2815","source":"Crossref","title":"effectsize: Estimation of Effect Size Indices and Standardized Parameters","title-short":"effectsize","volume":"5","author":[{"family":"Ben-Shachar","given":"Mattan"},{"family":"Lüdecke","given":"Daniel"},{"family":"Makowski","given":"Dominique"}],"issued":{"date-parts":[["2020",12,23]]}}},{"id":1855,"uris":["http://zotero.org/users/998943/items/DK7P73KD"],"itemData":{"id":1855,"type":"book","event-place":"Vienna, Austria","publisher":"R Foundation for Statistical Computing","publisher-place":"Vienna, Austria","title":"R: A Language and Environment for Statistical Computing","URL":"https://www.R-project.org/","author":[{"literal":"R Core Team"}],"issued":{"date-parts":[["2023"]]}}}],"schema":"https://github.com/citation-style-language/schema/raw/master/csl-citation.json"} </w:instrText>
      </w:r>
      <w:r>
        <w:fldChar w:fldCharType="separate"/>
      </w:r>
      <w:r w:rsidR="00B05E9D" w:rsidRPr="00B05E9D">
        <w:t>[6,7]</w:t>
      </w:r>
      <w:r>
        <w:fldChar w:fldCharType="end"/>
      </w:r>
      <w:r>
        <w:t xml:space="preserve">. We cover in turn tests of independence (φ/phi, </w:t>
      </w:r>
      <w:proofErr w:type="spellStart"/>
      <w:r>
        <w:t>Cramér’s</w:t>
      </w:r>
      <w:proofErr w:type="spellEnd"/>
      <w:r>
        <w:t xml:space="preserve"> V) and tests of goodness of fit (Cohen’s w and a new proposed effect size, </w:t>
      </w:r>
      <w:r>
        <w:rPr>
          <w:rFonts w:ascii="Times New Roman" w:hAnsi="Times New Roman"/>
        </w:rPr>
        <w:t>פ</w:t>
      </w:r>
      <w:r>
        <w:t>/</w:t>
      </w:r>
      <w:proofErr w:type="spellStart"/>
      <w:r>
        <w:t>Fei</w:t>
      </w:r>
      <w:proofErr w:type="spellEnd"/>
      <w:r>
        <w:t>).</w:t>
      </w:r>
    </w:p>
    <w:p w14:paraId="5ECD84D3" w14:textId="77777777" w:rsidR="00412EAA" w:rsidRPr="00FA04F1" w:rsidRDefault="00412EAA" w:rsidP="00412EAA">
      <w:pPr>
        <w:pStyle w:val="MDPI21heading1"/>
      </w:pPr>
      <w:r w:rsidRPr="00FA04F1">
        <w:rPr>
          <w:lang w:eastAsia="zh-CN"/>
        </w:rPr>
        <w:t xml:space="preserve">2. </w:t>
      </w:r>
      <w:r w:rsidR="007C5565">
        <w:t>Tests of Independence</w:t>
      </w:r>
    </w:p>
    <w:p w14:paraId="0D6D720A" w14:textId="77777777" w:rsidR="007C5565" w:rsidRDefault="007C5565" w:rsidP="004272DC">
      <w:pPr>
        <w:pStyle w:val="MDPI31text"/>
      </w:pPr>
      <w:r w:rsidRPr="007C5565">
        <w:t>The χ</w:t>
      </w:r>
      <w:r>
        <w:rPr>
          <w:vertAlign w:val="superscript"/>
        </w:rPr>
        <w:t>2</w:t>
      </w:r>
      <w:r w:rsidRPr="007C5565">
        <w:t xml:space="preserve"> test of independence between two categorical variables examines if the frequency distribution of one of the variables is dependent on the other. That is, are the two variables correlated such that, for example, members of group 1 on variable X are more likely to be members of group A on variable Y, rather than evenly spread across Y variable groups A and B. Formally, the test examines how likely the observed conditional frequencies (cell frequencies) are under the null hypotheses of independence. This </w:t>
      </w:r>
      <w:proofErr w:type="gramStart"/>
      <w:r w:rsidRPr="007C5565">
        <w:t>is done</w:t>
      </w:r>
      <w:proofErr w:type="gramEnd"/>
      <w:r w:rsidRPr="007C5565">
        <w:t xml:space="preserve"> by examining the degree the observed cell frequencies deviate from the frequencies that would be expected if the variables were indeed independent. The test statistic for these tests is the χ</w:t>
      </w:r>
      <w:r>
        <w:rPr>
          <w:vertAlign w:val="superscript"/>
        </w:rPr>
        <w:t>2</w:t>
      </w:r>
      <w:r w:rsidRPr="007C5565">
        <w:t xml:space="preserve">, which </w:t>
      </w:r>
      <w:proofErr w:type="gramStart"/>
      <w:r w:rsidRPr="007C5565">
        <w:t>is computed</w:t>
      </w:r>
      <w:proofErr w:type="gramEnd"/>
      <w:r w:rsidRPr="007C5565">
        <w:t xml:space="preserve"> as</w:t>
      </w:r>
      <w:r>
        <w:t>:</w:t>
      </w:r>
    </w:p>
    <w:p w14:paraId="3ABCA5E0" w14:textId="77777777" w:rsidR="007C5565" w:rsidRDefault="007C5565" w:rsidP="004272DC">
      <w:pPr>
        <w:pStyle w:val="MDPI31text"/>
      </w:pPr>
    </w:p>
    <w:p w14:paraId="72345DB6" w14:textId="77777777" w:rsidR="007C5565" w:rsidRDefault="007C5565" w:rsidP="004272DC">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O</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e>
          </m:nary>
        </m:oMath>
      </m:oMathPara>
    </w:p>
    <w:p w14:paraId="5DFBF910" w14:textId="77777777" w:rsidR="007C5565" w:rsidRDefault="007C5565" w:rsidP="007C5565">
      <w:pPr>
        <w:pStyle w:val="MDPI31text"/>
      </w:pPr>
    </w:p>
    <w:p w14:paraId="268ED506" w14:textId="77777777" w:rsidR="007C5565" w:rsidRDefault="007C5565" w:rsidP="007C5565">
      <w:pPr>
        <w:pStyle w:val="MDPI31text"/>
      </w:pPr>
      <w:r>
        <w:t xml:space="preserve">Where </w:t>
      </w:r>
      <m:oMath>
        <m:sSub>
          <m:sSubPr>
            <m:ctrlPr>
              <w:rPr>
                <w:rFonts w:ascii="Cambria Math" w:hAnsi="Cambria Math"/>
              </w:rPr>
            </m:ctrlPr>
          </m:sSubPr>
          <m:e>
            <m:r>
              <w:rPr>
                <w:rFonts w:ascii="Cambria Math" w:hAnsi="Cambria Math"/>
              </w:rPr>
              <m:t>O</m:t>
            </m:r>
          </m:e>
          <m:sub>
            <m:r>
              <w:rPr>
                <w:rFonts w:ascii="Cambria Math" w:hAnsi="Cambria Math"/>
              </w:rPr>
              <m:t>i</m:t>
            </m:r>
          </m:sub>
        </m:sSub>
        <m:r>
          <w:rPr>
            <w:rFonts w:ascii="Cambria Math" w:hAnsi="Cambria Math"/>
          </w:rPr>
          <m:t xml:space="preserve"> </m:t>
        </m:r>
      </m:oMath>
      <w:r>
        <w:t xml:space="preserve">are the </w:t>
      </w:r>
      <w:r w:rsidRPr="007C5565">
        <w:rPr>
          <w:i/>
        </w:rPr>
        <w:t>observed</w:t>
      </w:r>
      <w:r>
        <w:t xml:space="preserve"> frequencies and </w:t>
      </w:r>
      <m:oMath>
        <m:sSub>
          <m:sSubPr>
            <m:ctrlPr>
              <w:rPr>
                <w:rFonts w:ascii="Cambria Math" w:hAnsi="Cambria Math"/>
              </w:rPr>
            </m:ctrlPr>
          </m:sSubPr>
          <m:e>
            <m:r>
              <w:rPr>
                <w:rFonts w:ascii="Cambria Math" w:hAnsi="Cambria Math"/>
              </w:rPr>
              <m:t>E</m:t>
            </m:r>
          </m:e>
          <m:sub>
            <m:r>
              <w:rPr>
                <w:rFonts w:ascii="Cambria Math" w:hAnsi="Cambria Math"/>
              </w:rPr>
              <m:t>i</m:t>
            </m:r>
          </m:sub>
        </m:sSub>
      </m:oMath>
      <w:r>
        <w:t xml:space="preserve"> are the frequencies </w:t>
      </w:r>
      <w:r w:rsidRPr="007C5565">
        <w:rPr>
          <w:i/>
        </w:rPr>
        <w:t>expected</w:t>
      </w:r>
      <w:r>
        <w:t xml:space="preserve"> under independence, and </w:t>
      </w:r>
      <m:oMath>
        <m:r>
          <w:rPr>
            <w:rFonts w:ascii="Cambria Math" w:hAnsi="Cambria Math"/>
          </w:rPr>
          <m:t>l</m:t>
        </m:r>
      </m:oMath>
      <w:r>
        <w:t xml:space="preserve"> and </w:t>
      </w:r>
      <m:oMath>
        <m:r>
          <w:rPr>
            <w:rFonts w:ascii="Cambria Math" w:hAnsi="Cambria Math"/>
          </w:rPr>
          <m:t>k</m:t>
        </m:r>
      </m:oMath>
      <w:r>
        <w:t xml:space="preserve"> are the number of rows and columns of the contingency table.</w:t>
      </w:r>
    </w:p>
    <w:p w14:paraId="508F0478" w14:textId="77777777" w:rsidR="007C5565" w:rsidRDefault="007C5565" w:rsidP="007C5565">
      <w:pPr>
        <w:pStyle w:val="MDPI31text"/>
      </w:pPr>
      <w:r>
        <w:t>Instead of the deviations between the observed and expected frequencies, we can write χ</w:t>
      </w:r>
      <w:r>
        <w:rPr>
          <w:vertAlign w:val="superscript"/>
        </w:rPr>
        <w:t>2</w:t>
      </w:r>
      <w:r>
        <w:t xml:space="preserve"> in terms of observed and expected cell </w:t>
      </w:r>
      <w:r w:rsidRPr="007C5565">
        <w:rPr>
          <w:i/>
        </w:rPr>
        <w:t>probabilities</w:t>
      </w:r>
      <w:r>
        <w:t xml:space="preserve"> and the total sample size </w:t>
      </w:r>
      <m:oMath>
        <m:r>
          <w:rPr>
            <w:rFonts w:ascii="Cambria Math" w:hAnsi="Cambria Math"/>
          </w:rPr>
          <m:t>N</m:t>
        </m:r>
      </m:oMath>
      <w:r>
        <w:t xml:space="preserve"> (since</w:t>
      </w:r>
      <m:oMath>
        <m:r>
          <w:rPr>
            <w:rFonts w:ascii="Cambria Math" w:hAnsi="Cambria Math"/>
          </w:rPr>
          <m:t xml:space="preserve"> </m:t>
        </m:r>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oMath>
      <w:r>
        <w:t>):</w:t>
      </w:r>
    </w:p>
    <w:p w14:paraId="19AB5FC4" w14:textId="77777777" w:rsidR="007C5565" w:rsidRDefault="007C5565" w:rsidP="007C5565">
      <w:pPr>
        <w:pStyle w:val="MDPI31text"/>
      </w:pPr>
    </w:p>
    <w:p w14:paraId="5E859275" w14:textId="77777777" w:rsidR="007C5565" w:rsidRDefault="007C5565" w:rsidP="007C5565">
      <w:pPr>
        <w:pStyle w:val="MDPI31text"/>
      </w:pPr>
      <m:oMathPara>
        <m:oMath>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oMath>
      </m:oMathPara>
    </w:p>
    <w:p w14:paraId="45506B72" w14:textId="77777777" w:rsidR="007C5565" w:rsidRDefault="007C5565" w:rsidP="007C5565">
      <w:pPr>
        <w:pStyle w:val="MDPI31text"/>
      </w:pPr>
    </w:p>
    <w:p w14:paraId="3936BF31" w14:textId="77777777" w:rsidR="00412EAA" w:rsidRDefault="007C5565" w:rsidP="004272DC">
      <w:pPr>
        <w:pStyle w:val="MDPI31text"/>
      </w:pPr>
      <w:r w:rsidRPr="007C5565">
        <w:t xml:space="preserve">Where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oMath>
      <w:r w:rsidRPr="007C5565">
        <w:t xml:space="preserve"> are the </w:t>
      </w:r>
      <w:r w:rsidRPr="007C5565">
        <w:rPr>
          <w:i/>
        </w:rPr>
        <w:t>observed</w:t>
      </w:r>
      <w:r w:rsidRPr="007C5565">
        <w:t xml:space="preserve"> cell probabilities and </w:t>
      </w:r>
      <m:oMath>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oMath>
      <w:r w:rsidRPr="007C5565">
        <w:t xml:space="preserve"> are the probabilities </w:t>
      </w:r>
      <w:r w:rsidRPr="007C5565">
        <w:rPr>
          <w:i/>
        </w:rPr>
        <w:t>expected</w:t>
      </w:r>
      <w:r w:rsidRPr="007C5565">
        <w:t xml:space="preserve"> under independence.</w:t>
      </w:r>
    </w:p>
    <w:p w14:paraId="04519F49" w14:textId="77777777" w:rsidR="007C5565" w:rsidRDefault="003C3A72" w:rsidP="004272DC">
      <w:pPr>
        <w:pStyle w:val="MDPI31text"/>
      </w:pPr>
      <w:r>
        <w:t>Table 1 gives</w:t>
      </w:r>
      <w:r w:rsidR="007C5565" w:rsidRPr="007C5565">
        <w:t xml:space="preserve"> a short example in R to demonstrate whether the probability of survival of the sinking of the Titanic is dependent on the sex of the passenger. The null hypothesis tested here is that the probability of survival is independent of the passenger’s sex.</w:t>
      </w:r>
    </w:p>
    <w:p w14:paraId="4A5856E3" w14:textId="77777777" w:rsidR="003C3A72" w:rsidRDefault="003C3A72" w:rsidP="003C3A72">
      <w:pPr>
        <w:pStyle w:val="MDPI41tablecaption"/>
      </w:pPr>
      <w:r>
        <w:rPr>
          <w:b/>
        </w:rPr>
        <w:t>Table 1</w:t>
      </w:r>
      <w:r w:rsidRPr="00325902">
        <w:rPr>
          <w:b/>
        </w:rPr>
        <w:t>.</w:t>
      </w:r>
      <w:r w:rsidRPr="00325902">
        <w:t xml:space="preserve"> </w:t>
      </w:r>
      <w:proofErr w:type="gramStart"/>
      <w:r w:rsidR="004A6CF4" w:rsidRPr="004A6CF4">
        <w:t>χ2</w:t>
      </w:r>
      <w:proofErr w:type="gramEnd"/>
      <w:r w:rsidR="004A6CF4">
        <w:t xml:space="preserve"> test of s</w:t>
      </w:r>
      <w:r w:rsidRPr="004A6CF4">
        <w:t>urvival</w:t>
      </w:r>
      <w:r>
        <w:t xml:space="preserve"> of Titanic </w:t>
      </w:r>
      <w:r w:rsidR="00252F0E">
        <w:t xml:space="preserve">passengers </w:t>
      </w:r>
      <w:r>
        <w:t>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3C3A72" w:rsidRPr="00676E90" w14:paraId="1A3C1D8D" w14:textId="77777777" w:rsidTr="00C7392F">
        <w:tc>
          <w:tcPr>
            <w:tcW w:w="2619" w:type="dxa"/>
            <w:tcBorders>
              <w:bottom w:val="single" w:sz="4" w:space="0" w:color="auto"/>
            </w:tcBorders>
            <w:shd w:val="clear" w:color="auto" w:fill="auto"/>
            <w:vAlign w:val="center"/>
          </w:tcPr>
          <w:p w14:paraId="3A0A121D" w14:textId="77777777" w:rsidR="003C3A72" w:rsidRPr="007F7C8C" w:rsidRDefault="003C3A72" w:rsidP="00C7392F">
            <w:pPr>
              <w:pStyle w:val="MDPI42tablebody"/>
              <w:spacing w:line="240" w:lineRule="auto"/>
              <w:rPr>
                <w:b/>
                <w:snapToGrid/>
              </w:rPr>
            </w:pPr>
            <w:r>
              <w:rPr>
                <w:b/>
                <w:snapToGrid/>
              </w:rPr>
              <w:t>Sex</w:t>
            </w:r>
          </w:p>
        </w:tc>
        <w:tc>
          <w:tcPr>
            <w:tcW w:w="2619" w:type="dxa"/>
            <w:tcBorders>
              <w:bottom w:val="single" w:sz="4" w:space="0" w:color="auto"/>
            </w:tcBorders>
            <w:shd w:val="clear" w:color="auto" w:fill="auto"/>
            <w:vAlign w:val="center"/>
          </w:tcPr>
          <w:p w14:paraId="2F65BF99" w14:textId="77777777" w:rsidR="003C3A72" w:rsidRPr="007F7C8C" w:rsidRDefault="003C3A72" w:rsidP="00C7392F">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D741AFC" w14:textId="77777777" w:rsidR="003C3A72" w:rsidRPr="007F7C8C" w:rsidRDefault="003C3A72" w:rsidP="00C7392F">
            <w:pPr>
              <w:pStyle w:val="MDPI42tablebody"/>
              <w:spacing w:line="240" w:lineRule="auto"/>
              <w:rPr>
                <w:b/>
                <w:snapToGrid/>
              </w:rPr>
            </w:pPr>
            <w:r>
              <w:rPr>
                <w:b/>
                <w:snapToGrid/>
              </w:rPr>
              <w:t>Died</w:t>
            </w:r>
          </w:p>
        </w:tc>
      </w:tr>
      <w:tr w:rsidR="003C3A72" w:rsidRPr="00676E90" w14:paraId="002CB444" w14:textId="77777777" w:rsidTr="00C7392F">
        <w:tc>
          <w:tcPr>
            <w:tcW w:w="2619" w:type="dxa"/>
            <w:shd w:val="clear" w:color="auto" w:fill="auto"/>
            <w:vAlign w:val="center"/>
          </w:tcPr>
          <w:p w14:paraId="0F466233" w14:textId="77777777" w:rsidR="003C3A72" w:rsidRPr="00F220D4" w:rsidRDefault="003C3A72" w:rsidP="00C7392F">
            <w:pPr>
              <w:pStyle w:val="MDPI42tablebody"/>
              <w:spacing w:line="240" w:lineRule="auto"/>
            </w:pPr>
            <w:r>
              <w:t>Male</w:t>
            </w:r>
          </w:p>
        </w:tc>
        <w:tc>
          <w:tcPr>
            <w:tcW w:w="2619" w:type="dxa"/>
            <w:shd w:val="clear" w:color="auto" w:fill="auto"/>
            <w:vAlign w:val="center"/>
          </w:tcPr>
          <w:p w14:paraId="1A31E5F1" w14:textId="77777777" w:rsidR="003C3A72" w:rsidRPr="00F220D4" w:rsidRDefault="003C3A72" w:rsidP="00C7392F">
            <w:pPr>
              <w:pStyle w:val="MDPI42tablebody"/>
              <w:spacing w:line="240" w:lineRule="auto"/>
            </w:pPr>
            <w:r>
              <w:t>367</w:t>
            </w:r>
          </w:p>
        </w:tc>
        <w:tc>
          <w:tcPr>
            <w:tcW w:w="2619" w:type="dxa"/>
            <w:shd w:val="clear" w:color="auto" w:fill="auto"/>
            <w:vAlign w:val="center"/>
          </w:tcPr>
          <w:p w14:paraId="074F16DC" w14:textId="77777777" w:rsidR="003C3A72" w:rsidRPr="00F220D4" w:rsidRDefault="003C3A72" w:rsidP="00C7392F">
            <w:pPr>
              <w:pStyle w:val="MDPI42tablebody"/>
              <w:spacing w:line="240" w:lineRule="auto"/>
            </w:pPr>
            <w:r>
              <w:t>1364</w:t>
            </w:r>
          </w:p>
        </w:tc>
      </w:tr>
      <w:tr w:rsidR="003C3A72" w:rsidRPr="00676E90" w14:paraId="6FF488A4" w14:textId="77777777" w:rsidTr="00C7392F">
        <w:tc>
          <w:tcPr>
            <w:tcW w:w="2619" w:type="dxa"/>
            <w:shd w:val="clear" w:color="auto" w:fill="auto"/>
            <w:vAlign w:val="center"/>
          </w:tcPr>
          <w:p w14:paraId="4E0C4CF9" w14:textId="77777777" w:rsidR="003C3A72" w:rsidRPr="00F220D4" w:rsidRDefault="003C3A72" w:rsidP="003C3A72">
            <w:pPr>
              <w:pStyle w:val="MDPI42tablebody"/>
              <w:spacing w:line="240" w:lineRule="auto"/>
            </w:pPr>
            <w:r>
              <w:t>Female</w:t>
            </w:r>
          </w:p>
        </w:tc>
        <w:tc>
          <w:tcPr>
            <w:tcW w:w="2619" w:type="dxa"/>
            <w:shd w:val="clear" w:color="auto" w:fill="auto"/>
            <w:vAlign w:val="center"/>
          </w:tcPr>
          <w:p w14:paraId="48F1D61B" w14:textId="77777777" w:rsidR="003C3A72" w:rsidRPr="00F220D4" w:rsidRDefault="003C3A72" w:rsidP="00C7392F">
            <w:pPr>
              <w:pStyle w:val="MDPI42tablebody"/>
              <w:spacing w:line="240" w:lineRule="auto"/>
            </w:pPr>
            <w:r>
              <w:t>344</w:t>
            </w:r>
          </w:p>
        </w:tc>
        <w:tc>
          <w:tcPr>
            <w:tcW w:w="2619" w:type="dxa"/>
            <w:shd w:val="clear" w:color="auto" w:fill="auto"/>
            <w:vAlign w:val="center"/>
          </w:tcPr>
          <w:p w14:paraId="00AFB662" w14:textId="77777777" w:rsidR="003C3A72" w:rsidRPr="00F220D4" w:rsidRDefault="003C3A72" w:rsidP="00C7392F">
            <w:pPr>
              <w:pStyle w:val="MDPI42tablebody"/>
              <w:spacing w:line="240" w:lineRule="auto"/>
            </w:pPr>
            <w:r>
              <w:t>126</w:t>
            </w:r>
          </w:p>
        </w:tc>
      </w:tr>
    </w:tbl>
    <w:p w14:paraId="132B00E1" w14:textId="77777777" w:rsidR="003C3A72" w:rsidRPr="00E06592" w:rsidRDefault="003C3A72" w:rsidP="003C3A72">
      <w:pPr>
        <w:pStyle w:val="MDPI43tablefooter"/>
      </w:pPr>
      <w:r w:rsidRPr="005B4E3B">
        <w:t>χ</w:t>
      </w:r>
      <w:r>
        <w:rPr>
          <w:vertAlign w:val="superscript"/>
        </w:rPr>
        <w:t>2</w:t>
      </w:r>
      <w:r>
        <w:t xml:space="preserve"> = 454.5, </w:t>
      </w:r>
      <w:proofErr w:type="spellStart"/>
      <w:proofErr w:type="gramStart"/>
      <w:r>
        <w:t>df</w:t>
      </w:r>
      <w:proofErr w:type="spellEnd"/>
      <w:proofErr w:type="gramEnd"/>
      <w:r>
        <w:t xml:space="preserve"> = 1, p &lt; 0.001***</w:t>
      </w:r>
    </w:p>
    <w:p w14:paraId="73CD7C25" w14:textId="77777777" w:rsidR="003C3A72" w:rsidRDefault="003C3A72" w:rsidP="005B4E3B">
      <w:pPr>
        <w:pStyle w:val="MDPI31text"/>
      </w:pPr>
    </w:p>
    <w:p w14:paraId="2D20916D" w14:textId="77777777" w:rsidR="005B4E3B" w:rsidRDefault="005B4E3B" w:rsidP="005B4E3B">
      <w:pPr>
        <w:pStyle w:val="MDPI31text"/>
      </w:pPr>
      <w:r w:rsidRPr="005B4E3B">
        <w:t>The performed χ</w:t>
      </w:r>
      <w:r>
        <w:rPr>
          <w:vertAlign w:val="superscript"/>
        </w:rPr>
        <w:t>2</w:t>
      </w:r>
      <w:r w:rsidRPr="005B4E3B">
        <w:t>-test is statistically significant, thus we can reject the hypothesis of independence. However, the output includes no effect size. We cannot draw conclusions of the strength of the association between sex and survival.</w:t>
      </w:r>
    </w:p>
    <w:p w14:paraId="5577D159" w14:textId="77777777" w:rsidR="005B4E3B" w:rsidRDefault="005B4E3B" w:rsidP="005B4E3B">
      <w:pPr>
        <w:pStyle w:val="MDPI31text"/>
      </w:pPr>
    </w:p>
    <w:p w14:paraId="70A7197F" w14:textId="77777777" w:rsidR="005B4E3B" w:rsidRDefault="005B4E3B" w:rsidP="005B4E3B">
      <w:pPr>
        <w:pStyle w:val="MDPI22heading2"/>
      </w:pPr>
      <w:r>
        <w:t>2.1 Phi</w:t>
      </w:r>
    </w:p>
    <w:p w14:paraId="558A18FE" w14:textId="77777777" w:rsidR="005B4E3B" w:rsidRDefault="005B4E3B" w:rsidP="005B4E3B">
      <w:pPr>
        <w:pStyle w:val="MDPI31text"/>
      </w:pPr>
      <w:r>
        <w:t xml:space="preserve">For a 2-by-2 contingency table analysis, as the one used above, the </w:t>
      </w:r>
      <m:oMath>
        <m:r>
          <w:rPr>
            <w:rFonts w:ascii="Cambria Math" w:hAnsi="Cambria Math"/>
          </w:rPr>
          <m:t>ϕ</m:t>
        </m:r>
      </m:oMath>
      <w:r>
        <w:t xml:space="preserve"> (</w:t>
      </w:r>
      <w:r>
        <w:rPr>
          <w:i/>
          <w:iCs/>
        </w:rPr>
        <w:t>phi</w:t>
      </w:r>
      <w:r>
        <w:t xml:space="preserve">) coefficient is a correlation-like measure of effect size indicating the strength of association between the two binary variables. One </w:t>
      </w:r>
      <w:r w:rsidR="00AE2595">
        <w:t xml:space="preserve">possibility </w:t>
      </w:r>
      <w:r>
        <w:t xml:space="preserve">to compute this effect size is to re-code the binary </w:t>
      </w:r>
      <w:r>
        <w:lastRenderedPageBreak/>
        <w:t>variables as dummy (</w:t>
      </w:r>
      <w:r w:rsidR="00FF104A">
        <w:t>“</w:t>
      </w:r>
      <w:r>
        <w:t>0</w:t>
      </w:r>
      <w:r w:rsidR="00FF104A">
        <w:t>” and</w:t>
      </w:r>
      <w:r>
        <w:t xml:space="preserve"> </w:t>
      </w:r>
      <w:r w:rsidR="00FF104A">
        <w:t>“</w:t>
      </w:r>
      <w:r>
        <w:t>1</w:t>
      </w:r>
      <w:r w:rsidR="00FF104A">
        <w:t>”</w:t>
      </w:r>
      <w:r>
        <w:t>) variables, and computing the Pearson correlation between them:</w:t>
      </w:r>
    </w:p>
    <w:p w14:paraId="2DEDABDB" w14:textId="77777777" w:rsidR="005B4E3B" w:rsidRDefault="005B4E3B" w:rsidP="005B4E3B">
      <w:pPr>
        <w:pStyle w:val="MDPI31text"/>
      </w:pPr>
    </w:p>
    <w:p w14:paraId="11E6B366" w14:textId="77777777" w:rsidR="005B4E3B" w:rsidRDefault="005B4E3B" w:rsidP="005B4E3B">
      <w:pPr>
        <w:pStyle w:val="MDPI31text"/>
      </w:pPr>
      <m:oMathPara>
        <m:oMath>
          <m:r>
            <w:rPr>
              <w:rFonts w:ascii="Cambria Math" w:hAnsi="Cambria Math"/>
            </w:rPr>
            <m:t>ϕ</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AB</m:t>
                  </m:r>
                </m:sub>
              </m:sSub>
            </m:e>
          </m:d>
        </m:oMath>
      </m:oMathPara>
    </w:p>
    <w:p w14:paraId="5A7D046E" w14:textId="77777777" w:rsidR="005B4E3B" w:rsidRDefault="005B4E3B" w:rsidP="005B4E3B">
      <w:pPr>
        <w:pStyle w:val="MDPI31text"/>
      </w:pPr>
    </w:p>
    <w:p w14:paraId="091FC888" w14:textId="77777777" w:rsidR="005B4E3B" w:rsidRDefault="005B4E3B" w:rsidP="005B4E3B">
      <w:pPr>
        <w:pStyle w:val="MDPI31text"/>
      </w:pPr>
      <w:r>
        <w:t xml:space="preserve">Another way to compute </w:t>
      </w:r>
      <m:oMath>
        <m:r>
          <w:rPr>
            <w:rFonts w:ascii="Cambria Math" w:hAnsi="Cambria Math"/>
          </w:rPr>
          <m:t>ϕ</m:t>
        </m:r>
      </m:oMath>
      <w:r>
        <w:t xml:space="preserve"> is by using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w:t>
      </w:r>
    </w:p>
    <w:p w14:paraId="235CB158" w14:textId="77777777" w:rsidR="005B4E3B" w:rsidRDefault="005B4E3B" w:rsidP="005B4E3B">
      <w:pPr>
        <w:pStyle w:val="MDPI31text"/>
      </w:pPr>
    </w:p>
    <w:p w14:paraId="360C4FB1" w14:textId="77777777" w:rsidR="005B4E3B" w:rsidRDefault="005B4E3B" w:rsidP="005B4E3B">
      <w:pPr>
        <w:pStyle w:val="MDPI31text"/>
      </w:pPr>
      <m:oMathPara>
        <m:oMathParaPr>
          <m:jc m:val="center"/>
        </m:oMathParaPr>
        <m:oMath>
          <m:r>
            <w:rPr>
              <w:rFonts w:ascii="Cambria Math" w:hAnsi="Cambria Math"/>
            </w:rPr>
            <m:t>ϕ</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oMath>
      </m:oMathPara>
    </w:p>
    <w:p w14:paraId="115A0129" w14:textId="77777777" w:rsidR="005B4E3B" w:rsidRDefault="005B4E3B" w:rsidP="005B4E3B">
      <w:pPr>
        <w:pStyle w:val="MDPI31text"/>
      </w:pPr>
    </w:p>
    <w:p w14:paraId="44EB3CCA" w14:textId="77777777" w:rsidR="005B4E3B" w:rsidRDefault="005B4E3B" w:rsidP="005B4E3B">
      <w:pPr>
        <w:pStyle w:val="MDPI31text"/>
      </w:pPr>
      <w:r>
        <w:t xml:space="preserve">This value ranges between </w:t>
      </w:r>
      <w:r w:rsidR="00AE2595">
        <w:t>zero</w:t>
      </w:r>
      <w:r>
        <w:t xml:space="preserve"> (no association) and </w:t>
      </w:r>
      <w:r w:rsidR="00AE2595">
        <w:t>one</w:t>
      </w:r>
      <w:r>
        <w:t xml:space="preserve"> (complete dependence), and its values can be interpreted the same as Person’s correlation coefficient.</w:t>
      </w:r>
      <w:r w:rsidR="00ED2FE8">
        <w:t xml:space="preserve"> Table 2 shows the correlation coefficient and the effect size </w:t>
      </w:r>
      <m:oMath>
        <m:r>
          <w:rPr>
            <w:rFonts w:ascii="Cambria Math" w:hAnsi="Cambria Math"/>
          </w:rPr>
          <m:t>ϕ</m:t>
        </m:r>
      </m:oMath>
      <w:r w:rsidR="00ED2FE8">
        <w:t xml:space="preserve"> for the data shown in table 1.</w:t>
      </w:r>
    </w:p>
    <w:p w14:paraId="0F87E262" w14:textId="77777777" w:rsidR="004A6CF4" w:rsidRDefault="004A6CF4" w:rsidP="004A6CF4">
      <w:pPr>
        <w:pStyle w:val="MDPI41tablecaption"/>
      </w:pPr>
      <w:r>
        <w:rPr>
          <w:b/>
        </w:rPr>
        <w:t xml:space="preserve">Table </w:t>
      </w:r>
      <w:r>
        <w:rPr>
          <w:b/>
        </w:rPr>
        <w:t>2</w:t>
      </w:r>
      <w:r w:rsidRPr="00325902">
        <w:rPr>
          <w:b/>
        </w:rPr>
        <w:t>.</w:t>
      </w:r>
      <w:r w:rsidRPr="00325902">
        <w:t xml:space="preserve"> </w:t>
      </w:r>
      <w:r>
        <w:t xml:space="preserve">Correlation and effect size </w:t>
      </w:r>
      <m:oMath>
        <m:r>
          <w:rPr>
            <w:rFonts w:ascii="Cambria Math" w:hAnsi="Cambria Math"/>
          </w:rPr>
          <m:t>ϕ</m:t>
        </m:r>
      </m:oMath>
      <w:r>
        <w:t xml:space="preserve"> (</w:t>
      </w:r>
      <w:r>
        <w:rPr>
          <w:i/>
          <w:iCs/>
        </w:rPr>
        <w:t>phi</w:t>
      </w:r>
      <w:r>
        <w:t>)</w:t>
      </w:r>
      <w:r>
        <w:t xml:space="preserve"> for the s</w:t>
      </w:r>
      <w:r>
        <w:t xml:space="preserve">urvival of Titanic </w:t>
      </w:r>
      <w:r w:rsidR="00252F0E">
        <w:t>passengers</w:t>
      </w:r>
      <w:r w:rsidR="00252F0E">
        <w:t xml:space="preserve"> </w:t>
      </w:r>
      <w:r>
        <w:t>by sex, Titanic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2616"/>
        <w:gridCol w:w="2617"/>
        <w:gridCol w:w="2617"/>
      </w:tblGrid>
      <w:tr w:rsidR="00C7392F" w:rsidRPr="00676E90" w14:paraId="77D027B4" w14:textId="77777777" w:rsidTr="00C7392F">
        <w:tc>
          <w:tcPr>
            <w:tcW w:w="1250" w:type="pct"/>
            <w:tcBorders>
              <w:bottom w:val="single" w:sz="4" w:space="0" w:color="auto"/>
            </w:tcBorders>
            <w:shd w:val="clear" w:color="auto" w:fill="auto"/>
            <w:vAlign w:val="center"/>
          </w:tcPr>
          <w:p w14:paraId="6B048AA3" w14:textId="77777777" w:rsidR="00C7392F" w:rsidRPr="007F7C8C" w:rsidRDefault="00C7392F" w:rsidP="00C7392F">
            <w:pPr>
              <w:pStyle w:val="MDPI42tablebody"/>
              <w:spacing w:line="240" w:lineRule="auto"/>
              <w:rPr>
                <w:b/>
                <w:snapToGrid/>
              </w:rPr>
            </w:pPr>
            <w:r>
              <w:rPr>
                <w:b/>
                <w:snapToGrid/>
              </w:rPr>
              <w:t>Parameter 1</w:t>
            </w:r>
          </w:p>
        </w:tc>
        <w:tc>
          <w:tcPr>
            <w:tcW w:w="1250" w:type="pct"/>
            <w:tcBorders>
              <w:bottom w:val="single" w:sz="4" w:space="0" w:color="auto"/>
            </w:tcBorders>
            <w:shd w:val="clear" w:color="auto" w:fill="auto"/>
            <w:vAlign w:val="center"/>
          </w:tcPr>
          <w:p w14:paraId="28478288" w14:textId="77777777" w:rsidR="00C7392F" w:rsidRPr="007F7C8C" w:rsidRDefault="00C7392F" w:rsidP="00C7392F">
            <w:pPr>
              <w:pStyle w:val="MDPI42tablebody"/>
              <w:spacing w:line="240" w:lineRule="auto"/>
              <w:rPr>
                <w:b/>
                <w:snapToGrid/>
              </w:rPr>
            </w:pPr>
            <w:r>
              <w:rPr>
                <w:b/>
                <w:snapToGrid/>
              </w:rPr>
              <w:t>Parameter 2</w:t>
            </w:r>
          </w:p>
        </w:tc>
        <w:tc>
          <w:tcPr>
            <w:tcW w:w="1250" w:type="pct"/>
            <w:tcBorders>
              <w:bottom w:val="single" w:sz="4" w:space="0" w:color="auto"/>
            </w:tcBorders>
            <w:shd w:val="clear" w:color="auto" w:fill="auto"/>
            <w:vAlign w:val="center"/>
          </w:tcPr>
          <w:p w14:paraId="5A6763DC" w14:textId="77777777" w:rsidR="00C7392F" w:rsidRPr="007F7C8C" w:rsidRDefault="00C7392F" w:rsidP="00C7392F">
            <w:pPr>
              <w:pStyle w:val="MDPI42tablebody"/>
              <w:spacing w:line="240" w:lineRule="auto"/>
              <w:rPr>
                <w:b/>
                <w:snapToGrid/>
              </w:rPr>
            </w:pPr>
            <w:r>
              <w:rPr>
                <w:b/>
                <w:snapToGrid/>
              </w:rPr>
              <w:t>r (95% CI)</w:t>
            </w:r>
          </w:p>
        </w:tc>
        <w:tc>
          <w:tcPr>
            <w:tcW w:w="1250" w:type="pct"/>
            <w:tcBorders>
              <w:bottom w:val="single" w:sz="4" w:space="0" w:color="auto"/>
            </w:tcBorders>
          </w:tcPr>
          <w:p w14:paraId="4B6EE190" w14:textId="77777777" w:rsidR="00C7392F" w:rsidRPr="00C7392F" w:rsidRDefault="00C7392F" w:rsidP="00C7392F">
            <w:pPr>
              <w:pStyle w:val="MDPI42tablebody"/>
              <w:spacing w:line="240" w:lineRule="auto"/>
              <w:rPr>
                <w:b/>
                <w:snapToGrid/>
              </w:rPr>
            </w:pPr>
            <m:oMath>
              <m:r>
                <m:rPr>
                  <m:sty m:val="bi"/>
                </m:rPr>
                <w:rPr>
                  <w:rFonts w:ascii="Cambria Math" w:hAnsi="Cambria Math"/>
                </w:rPr>
                <m:t>ϕ</m:t>
              </m:r>
            </m:oMath>
            <w:r>
              <w:rPr>
                <w:b/>
              </w:rPr>
              <w:t xml:space="preserve"> (95% CI)</w:t>
            </w:r>
          </w:p>
        </w:tc>
      </w:tr>
      <w:tr w:rsidR="00C7392F" w:rsidRPr="00676E90" w14:paraId="61E68669" w14:textId="77777777" w:rsidTr="00C7392F">
        <w:tc>
          <w:tcPr>
            <w:tcW w:w="1250" w:type="pct"/>
            <w:shd w:val="clear" w:color="auto" w:fill="auto"/>
            <w:vAlign w:val="center"/>
          </w:tcPr>
          <w:p w14:paraId="07900ECB" w14:textId="77777777" w:rsidR="00C7392F" w:rsidRPr="00F220D4" w:rsidRDefault="004A6CF4" w:rsidP="00C7392F">
            <w:pPr>
              <w:pStyle w:val="MDPI42tablebody"/>
              <w:spacing w:line="240" w:lineRule="auto"/>
            </w:pPr>
            <w:r>
              <w:t>Sex (male/female)</w:t>
            </w:r>
          </w:p>
        </w:tc>
        <w:tc>
          <w:tcPr>
            <w:tcW w:w="1250" w:type="pct"/>
            <w:shd w:val="clear" w:color="auto" w:fill="auto"/>
            <w:vAlign w:val="center"/>
          </w:tcPr>
          <w:p w14:paraId="3C943286" w14:textId="77777777" w:rsidR="00C7392F" w:rsidRPr="00F220D4" w:rsidRDefault="004A6CF4" w:rsidP="00C7392F">
            <w:pPr>
              <w:pStyle w:val="MDPI42tablebody"/>
              <w:spacing w:line="240" w:lineRule="auto"/>
            </w:pPr>
            <w:r>
              <w:t>Survival (survived/died)</w:t>
            </w:r>
          </w:p>
        </w:tc>
        <w:tc>
          <w:tcPr>
            <w:tcW w:w="1250" w:type="pct"/>
            <w:shd w:val="clear" w:color="auto" w:fill="auto"/>
            <w:vAlign w:val="center"/>
          </w:tcPr>
          <w:p w14:paraId="1C632209" w14:textId="77777777" w:rsidR="00C7392F" w:rsidRPr="00F220D4" w:rsidRDefault="004A6CF4" w:rsidP="00C7392F">
            <w:pPr>
              <w:pStyle w:val="MDPI42tablebody"/>
              <w:spacing w:line="240" w:lineRule="auto"/>
            </w:pPr>
            <w:r>
              <w:t>-0.46 (-0.49, -0.42)</w:t>
            </w:r>
          </w:p>
        </w:tc>
        <w:tc>
          <w:tcPr>
            <w:tcW w:w="1250" w:type="pct"/>
          </w:tcPr>
          <w:p w14:paraId="221D8791" w14:textId="77777777" w:rsidR="00C7392F" w:rsidRDefault="004A6CF4" w:rsidP="004A6CF4">
            <w:pPr>
              <w:pStyle w:val="MDPI42tablebody"/>
              <w:spacing w:line="240" w:lineRule="auto"/>
            </w:pPr>
            <w:r>
              <w:t>0.46 (0.42, 1.00)</w:t>
            </w:r>
          </w:p>
        </w:tc>
      </w:tr>
    </w:tbl>
    <w:p w14:paraId="63BF67F3" w14:textId="77777777" w:rsidR="004A6CF4" w:rsidRDefault="004A6CF4" w:rsidP="005B4E3B">
      <w:pPr>
        <w:pStyle w:val="MDPI31text"/>
      </w:pPr>
    </w:p>
    <w:p w14:paraId="4103AE24" w14:textId="77777777" w:rsidR="005B4E3B" w:rsidRDefault="005B4E3B" w:rsidP="005B4E3B">
      <w:pPr>
        <w:pStyle w:val="MDPI31text"/>
      </w:pPr>
      <w:r>
        <w:t xml:space="preserve">Note that </w:t>
      </w:r>
      <m:oMath>
        <m:r>
          <w:rPr>
            <w:rFonts w:ascii="Cambria Math" w:hAnsi="Cambria Math"/>
          </w:rPr>
          <m:t>ϕ</m:t>
        </m:r>
      </m:oMath>
      <w:r>
        <w:t xml:space="preserve"> cannot be negative, so will take the </w:t>
      </w:r>
      <w:r>
        <w:rPr>
          <w:i/>
          <w:iCs/>
        </w:rPr>
        <w:t>absolute</w:t>
      </w:r>
      <w:r>
        <w:t xml:space="preserve"> value of Pearson’s correlation coefficient. Also note </w:t>
      </w:r>
      <w:r w:rsidRPr="005B4E3B">
        <w:rPr>
          <w:iCs/>
        </w:rPr>
        <w:t>that</w:t>
      </w:r>
      <w:r w:rsidRPr="005B4E3B">
        <w:rPr>
          <w:i/>
          <w:iCs/>
        </w:rPr>
        <w:t xml:space="preserve"> </w:t>
      </w:r>
      <w:r>
        <w:rPr>
          <w:iCs/>
        </w:rPr>
        <w:t xml:space="preserve">the </w:t>
      </w:r>
      <w:proofErr w:type="spellStart"/>
      <w:r w:rsidRPr="005B4E3B">
        <w:rPr>
          <w:i/>
          <w:iCs/>
        </w:rPr>
        <w:t>effectsize</w:t>
      </w:r>
      <w:proofErr w:type="spellEnd"/>
      <w:r w:rsidRPr="005B4E3B">
        <w:rPr>
          <w:i/>
          <w:iCs/>
        </w:rPr>
        <w:t xml:space="preserve"> </w:t>
      </w:r>
      <w:r>
        <w:rPr>
          <w:iCs/>
        </w:rPr>
        <w:t xml:space="preserve">package </w:t>
      </w:r>
      <w:r w:rsidRPr="005B4E3B">
        <w:rPr>
          <w:iCs/>
        </w:rPr>
        <w:t>gives</w:t>
      </w:r>
      <w:r>
        <w:t xml:space="preserve"> a </w:t>
      </w:r>
      <w:r>
        <w:rPr>
          <w:i/>
          <w:iCs/>
        </w:rPr>
        <w:t>one-sided</w:t>
      </w:r>
      <w:r>
        <w:t xml:space="preserve"> confidence interval by default, to match the positive direction of the associated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 at </w:t>
      </w:r>
      <m:oMath>
        <m:r>
          <w:rPr>
            <w:rFonts w:ascii="Cambria Math" w:hAnsi="Cambria Math"/>
          </w:rPr>
          <m:t>α</m:t>
        </m:r>
        <m:r>
          <m:rPr>
            <m:sty m:val="p"/>
          </m:rPr>
          <w:rPr>
            <w:rFonts w:ascii="Cambria Math" w:hAnsi="Cambria Math"/>
          </w:rPr>
          <m:t>=</m:t>
        </m:r>
        <m:r>
          <w:rPr>
            <w:rFonts w:ascii="Cambria Math" w:hAnsi="Cambria Math"/>
          </w:rPr>
          <m:t>0.05</m:t>
        </m:r>
      </m:oMath>
      <w:r>
        <w:t xml:space="preserve"> (that the association is </w:t>
      </w:r>
      <w:r>
        <w:rPr>
          <w:i/>
          <w:iCs/>
        </w:rPr>
        <w:t>larger</w:t>
      </w:r>
      <w:r w:rsidR="00960F36">
        <w:t xml:space="preserve"> than zero</w:t>
      </w:r>
      <w:r>
        <w:t xml:space="preserve"> at a 95% confidence level).</w:t>
      </w:r>
    </w:p>
    <w:p w14:paraId="453C8540" w14:textId="77777777" w:rsidR="005B4E3B" w:rsidRDefault="005B4E3B" w:rsidP="005B4E3B">
      <w:pPr>
        <w:pStyle w:val="MDPI31text"/>
      </w:pPr>
    </w:p>
    <w:p w14:paraId="3DD0D0DA" w14:textId="77777777" w:rsidR="00BC41C0" w:rsidRDefault="00BC41C0" w:rsidP="00BC41C0">
      <w:pPr>
        <w:pStyle w:val="MDPI22heading2"/>
      </w:pPr>
      <w:r>
        <w:t xml:space="preserve">2.2 Cramér’s </w:t>
      </w:r>
      <w:r>
        <w:rPr>
          <w:iCs/>
        </w:rPr>
        <w:t>V</w:t>
      </w:r>
      <w:r>
        <w:t xml:space="preserve"> (and Tschuprow’s </w:t>
      </w:r>
      <w:r>
        <w:rPr>
          <w:iCs/>
        </w:rPr>
        <w:t>T</w:t>
      </w:r>
      <w:r>
        <w:t>)</w:t>
      </w:r>
    </w:p>
    <w:p w14:paraId="0EE9048E" w14:textId="07338CCB" w:rsidR="00BC41C0" w:rsidRDefault="00BC41C0" w:rsidP="00BC41C0">
      <w:pPr>
        <w:pStyle w:val="MDPI31text"/>
      </w:pPr>
      <w:r>
        <w:t xml:space="preserve">When the contingency table is larger than 2-by-2, using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χ</m:t>
                </m:r>
              </m:e>
              <m:sup>
                <m:r>
                  <w:rPr>
                    <w:rFonts w:ascii="Cambria Math" w:hAnsi="Cambria Math"/>
                  </w:rPr>
                  <m:t>2</m:t>
                </m:r>
              </m:sup>
            </m:sSup>
            <m:r>
              <m:rPr>
                <m:sty m:val="p"/>
              </m:rPr>
              <w:rPr>
                <w:rFonts w:ascii="Cambria Math" w:hAnsi="Cambria Math"/>
              </w:rPr>
              <m:t>/</m:t>
            </m:r>
            <m:r>
              <w:rPr>
                <w:rFonts w:ascii="Cambria Math" w:hAnsi="Cambria Math"/>
              </w:rPr>
              <m:t>N</m:t>
            </m:r>
          </m:e>
        </m:rad>
      </m:oMath>
      <w:r>
        <w:t xml:space="preserve"> can produce values larger than one, and so loses its interpretability a</w:t>
      </w:r>
      <w:proofErr w:type="spellStart"/>
      <w:r>
        <w:t>s</w:t>
      </w:r>
      <w:proofErr w:type="spellEnd"/>
      <w:r>
        <w:t xml:space="preserve"> a correlation like effect size. </w:t>
      </w:r>
      <w:proofErr w:type="spellStart"/>
      <w:r>
        <w:t>Cramér</w:t>
      </w:r>
      <w:proofErr w:type="spellEnd"/>
      <w:r>
        <w:t xml:space="preserve"> showed that while for 2-by-2 the maximal possible value of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oMath>
      <w:r>
        <w:t xml:space="preserve">, for larger tables the maximal possible value for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is </w:t>
      </w:r>
      <m:oMath>
        <m:r>
          <w:rPr>
            <w:rFonts w:ascii="Cambria Math" w:hAnsi="Cambria Math"/>
          </w:rPr>
          <m:t>N</m:t>
        </m:r>
        <m:r>
          <m:rPr>
            <m:sty m:val="p"/>
          </m:rPr>
          <w:rPr>
            <w:rFonts w:ascii="Cambria Math" w:hAnsi="Cambria Math"/>
          </w:rPr>
          <m:t>×</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oMath>
      <w:r w:rsidR="00894D6E">
        <w:t xml:space="preserve"> </w:t>
      </w:r>
      <w:r w:rsidR="00894D6E">
        <w:fldChar w:fldCharType="begin"/>
      </w:r>
      <w:r w:rsidR="00B05E9D">
        <w:instrText xml:space="preserve"> ADDIN ZOTERO_ITEM CSL_CITATION {"citationID":"AmyTEEnR","properties":{"formattedCitation":"[8]","plainCitation":"[8]","noteIndex":0},"citationItems":[{"id":2876,"uris":["http://zotero.org/users/998943/items/TSTW7RLY"],"itemData":{"id":2876,"type":"book","abstract":"In this classic of statistical mathematical theory, Harald Cramér joins the two major lines of development in the field: while British and American statisticians were developing the science of statistical inference, French and Russian probabilitists transformed the classical calculus of probability into a rigorous and pure mathematical theory. The result of Cramér's work is a masterly exposition of the mathematical methods of modern statistics that set the standard that others have since sought to follow. For anyone with a working knowledge of undergraduate mathematics the book is self contained. The first part is an introduction to the fundamental concept of a distribution and of integration with respect to a distribution. The second part contains the general theory of random variables and probability distributions while the third is devoted to the theory of sampling, statistical estimation, and tests of significance.","ISBN":"978-0-691-00547-8","language":"en","note":"Google-Books-ID: CRTKKaJO0DYC","number-of-pages":"596","publisher":"Princeton University Press","source":"Google Books","title":"Mathematical Methods of Statistics","author":[{"family":"Cramér","given":"Harald"}],"issued":{"date-parts":[["1999",4,12]]}}}],"schema":"https://github.com/citation-style-language/schema/raw/master/csl-citation.json"} </w:instrText>
      </w:r>
      <w:r w:rsidR="00894D6E">
        <w:fldChar w:fldCharType="separate"/>
      </w:r>
      <w:r w:rsidR="00B05E9D" w:rsidRPr="00B05E9D">
        <w:t>[8]</w:t>
      </w:r>
      <w:r w:rsidR="00894D6E">
        <w:fldChar w:fldCharType="end"/>
      </w:r>
      <w:r>
        <w:t xml:space="preserve">. Therefore, he suggested the </w:t>
      </w:r>
      <m:oMath>
        <m:r>
          <w:rPr>
            <w:rFonts w:ascii="Cambria Math" w:hAnsi="Cambria Math"/>
          </w:rPr>
          <m:t>V</m:t>
        </m:r>
      </m:oMath>
      <w:r>
        <w:t xml:space="preserve"> effect size (also sometimes known as </w:t>
      </w:r>
      <w:proofErr w:type="spellStart"/>
      <w:r>
        <w:t>Cramér’s</w:t>
      </w:r>
      <w:proofErr w:type="spellEnd"/>
      <w:r>
        <w:t xml:space="preserve"> phi and denoted </w:t>
      </w:r>
      <w:proofErr w:type="gramStart"/>
      <w:r>
        <w:t xml:space="preserve">as </w:t>
      </w:r>
      <w:proofErr w:type="gramEnd"/>
      <m:oMath>
        <m:sSub>
          <m:sSubPr>
            <m:ctrlPr>
              <w:rPr>
                <w:rFonts w:ascii="Cambria Math" w:hAnsi="Cambria Math"/>
              </w:rPr>
            </m:ctrlPr>
          </m:sSubPr>
          <m:e>
            <m:r>
              <w:rPr>
                <w:rFonts w:ascii="Cambria Math" w:hAnsi="Cambria Math"/>
              </w:rPr>
              <m:t>ϕ</m:t>
            </m:r>
          </m:e>
          <m:sub>
            <m:r>
              <w:rPr>
                <w:rFonts w:ascii="Cambria Math" w:hAnsi="Cambria Math"/>
              </w:rPr>
              <m:t>c</m:t>
            </m:r>
          </m:sub>
        </m:sSub>
      </m:oMath>
      <w:r>
        <w:t>):</w:t>
      </w:r>
    </w:p>
    <w:p w14:paraId="1C606865" w14:textId="77777777" w:rsidR="00BC41C0" w:rsidRDefault="00BC41C0" w:rsidP="00BC41C0">
      <w:pPr>
        <w:pStyle w:val="MDPI31text"/>
      </w:pPr>
    </w:p>
    <w:p w14:paraId="3991B5FF" w14:textId="77777777" w:rsidR="00BC41C0" w:rsidRDefault="00BC41C0" w:rsidP="00BC41C0">
      <w:pPr>
        <w:pStyle w:val="MDPI31text"/>
      </w:pPr>
      <m:oMathPara>
        <m:oMathParaPr>
          <m:jc m:val="center"/>
        </m:oMathParaPr>
        <m:oMath>
          <m:r>
            <m:rPr>
              <m:nor/>
            </m:rPr>
            <m:t xml:space="preserve">Cramer’s </m:t>
          </m:r>
          <m:r>
            <w:rPr>
              <w:rFonts w:ascii="Cambria Math" w:hAnsi="Cambria Math"/>
            </w:rPr>
            <m:t>V</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
                    <m:dPr>
                      <m:ctrlPr>
                        <w:rPr>
                          <w:rFonts w:ascii="Cambria Math" w:hAnsi="Cambria Math"/>
                        </w:rPr>
                      </m:ctrlPr>
                    </m:dPr>
                    <m:e>
                      <m:r>
                        <m:rPr>
                          <m:nor/>
                        </m:rPr>
                        <m:t>min</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l</m:t>
                          </m:r>
                        </m:e>
                      </m:d>
                      <m:r>
                        <m:rPr>
                          <m:sty m:val="p"/>
                        </m:rPr>
                        <w:rPr>
                          <w:rFonts w:ascii="Cambria Math" w:hAnsi="Cambria Math"/>
                        </w:rPr>
                        <m:t>-</m:t>
                      </m:r>
                      <m:r>
                        <w:rPr>
                          <w:rFonts w:ascii="Cambria Math" w:hAnsi="Cambria Math"/>
                        </w:rPr>
                        <m:t>1</m:t>
                      </m:r>
                    </m:e>
                  </m:d>
                </m:den>
              </m:f>
            </m:e>
          </m:rad>
        </m:oMath>
      </m:oMathPara>
    </w:p>
    <w:p w14:paraId="25FFC02B" w14:textId="77777777" w:rsidR="00BC41C0" w:rsidRDefault="00BC41C0" w:rsidP="00BC41C0">
      <w:pPr>
        <w:pStyle w:val="MDPI31text"/>
      </w:pPr>
    </w:p>
    <w:p w14:paraId="5F7C04DD" w14:textId="199C0E06" w:rsidR="00BC41C0" w:rsidRDefault="00BC41C0" w:rsidP="00BC41C0">
      <w:pPr>
        <w:pStyle w:val="MDPI31text"/>
      </w:pPr>
      <m:oMath>
        <m:r>
          <w:rPr>
            <w:rFonts w:ascii="Cambria Math" w:hAnsi="Cambria Math"/>
          </w:rPr>
          <m:t>V</m:t>
        </m:r>
      </m:oMath>
      <w:r>
        <w:t xml:space="preserve"> </w:t>
      </w:r>
      <w:proofErr w:type="gramStart"/>
      <w:r>
        <w:t>is</w:t>
      </w:r>
      <w:proofErr w:type="gramEnd"/>
      <w:r>
        <w:t xml:space="preserve"> </w:t>
      </w:r>
      <w:r w:rsidR="00E40810">
        <w:t>one</w:t>
      </w:r>
      <w:r>
        <w:t xml:space="preserve"> when the columns are completely dependent on the rows, or the rows are completely dependent on the columns (and </w:t>
      </w:r>
      <w:r w:rsidR="00E40810">
        <w:t>zero</w:t>
      </w:r>
      <w:r>
        <w:t xml:space="preserve"> when rows and columns are completely independent).</w:t>
      </w:r>
    </w:p>
    <w:p w14:paraId="33D38AEC" w14:textId="77777777" w:rsidR="00252F0E" w:rsidRDefault="00252F0E" w:rsidP="00252F0E">
      <w:pPr>
        <w:pStyle w:val="MDPI41tablecaption"/>
      </w:pPr>
      <w:r>
        <w:rPr>
          <w:b/>
        </w:rPr>
        <w:t xml:space="preserve">Table </w:t>
      </w:r>
      <w:r>
        <w:rPr>
          <w:b/>
        </w:rPr>
        <w:t>3</w:t>
      </w:r>
      <w:r w:rsidRPr="00325902">
        <w:rPr>
          <w:b/>
        </w:rPr>
        <w:t>.</w:t>
      </w:r>
      <w:r w:rsidRPr="00325902">
        <w:t xml:space="preserve"> </w:t>
      </w:r>
      <w:r>
        <w:t xml:space="preserve">Effect size </w:t>
      </w:r>
      <w:proofErr w:type="spellStart"/>
      <w:r>
        <w:t>Cramér’s</w:t>
      </w:r>
      <w:proofErr w:type="spellEnd"/>
      <w:r>
        <w:t xml:space="preserve"> V for </w:t>
      </w:r>
      <w:r>
        <w:t>of s</w:t>
      </w:r>
      <w:r w:rsidRPr="004A6CF4">
        <w:t>urvival</w:t>
      </w:r>
      <w:r>
        <w:t xml:space="preserve"> of Titanic passengers</w:t>
      </w:r>
      <w:r>
        <w:t xml:space="preserve"> </w:t>
      </w:r>
      <w:r>
        <w:t>by sex, Titanic dataset from R</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252F0E" w:rsidRPr="00676E90" w14:paraId="38AA398E" w14:textId="77777777" w:rsidTr="00B0387B">
        <w:tc>
          <w:tcPr>
            <w:tcW w:w="2619" w:type="dxa"/>
            <w:tcBorders>
              <w:bottom w:val="single" w:sz="4" w:space="0" w:color="auto"/>
            </w:tcBorders>
            <w:shd w:val="clear" w:color="auto" w:fill="auto"/>
            <w:vAlign w:val="center"/>
          </w:tcPr>
          <w:p w14:paraId="55854425" w14:textId="77777777" w:rsidR="00252F0E" w:rsidRPr="007F7C8C" w:rsidRDefault="00252F0E" w:rsidP="00B0387B">
            <w:pPr>
              <w:pStyle w:val="MDPI42tablebody"/>
              <w:spacing w:line="240" w:lineRule="auto"/>
              <w:rPr>
                <w:b/>
                <w:snapToGrid/>
              </w:rPr>
            </w:pPr>
            <w:r>
              <w:rPr>
                <w:b/>
                <w:snapToGrid/>
              </w:rPr>
              <w:t>Class/Position</w:t>
            </w:r>
          </w:p>
        </w:tc>
        <w:tc>
          <w:tcPr>
            <w:tcW w:w="2619" w:type="dxa"/>
            <w:tcBorders>
              <w:bottom w:val="single" w:sz="4" w:space="0" w:color="auto"/>
            </w:tcBorders>
            <w:shd w:val="clear" w:color="auto" w:fill="auto"/>
            <w:vAlign w:val="center"/>
          </w:tcPr>
          <w:p w14:paraId="7494130F" w14:textId="77777777" w:rsidR="00252F0E" w:rsidRPr="007F7C8C" w:rsidRDefault="00252F0E" w:rsidP="00B0387B">
            <w:pPr>
              <w:pStyle w:val="MDPI42tablebody"/>
              <w:spacing w:line="240" w:lineRule="auto"/>
              <w:rPr>
                <w:b/>
                <w:snapToGrid/>
              </w:rPr>
            </w:pPr>
            <w:r>
              <w:rPr>
                <w:b/>
                <w:snapToGrid/>
              </w:rPr>
              <w:t>Survived</w:t>
            </w:r>
          </w:p>
        </w:tc>
        <w:tc>
          <w:tcPr>
            <w:tcW w:w="2619" w:type="dxa"/>
            <w:tcBorders>
              <w:bottom w:val="single" w:sz="4" w:space="0" w:color="auto"/>
            </w:tcBorders>
            <w:shd w:val="clear" w:color="auto" w:fill="auto"/>
            <w:vAlign w:val="center"/>
          </w:tcPr>
          <w:p w14:paraId="6FAC1B8F" w14:textId="77777777" w:rsidR="00252F0E" w:rsidRPr="007F7C8C" w:rsidRDefault="00252F0E" w:rsidP="00B0387B">
            <w:pPr>
              <w:pStyle w:val="MDPI42tablebody"/>
              <w:spacing w:line="240" w:lineRule="auto"/>
              <w:rPr>
                <w:b/>
                <w:snapToGrid/>
              </w:rPr>
            </w:pPr>
            <w:r>
              <w:rPr>
                <w:b/>
                <w:snapToGrid/>
              </w:rPr>
              <w:t>Died</w:t>
            </w:r>
          </w:p>
        </w:tc>
      </w:tr>
      <w:tr w:rsidR="00252F0E" w:rsidRPr="00676E90" w14:paraId="07749AC6" w14:textId="77777777" w:rsidTr="00B0387B">
        <w:tc>
          <w:tcPr>
            <w:tcW w:w="2619" w:type="dxa"/>
            <w:shd w:val="clear" w:color="auto" w:fill="auto"/>
            <w:vAlign w:val="center"/>
          </w:tcPr>
          <w:p w14:paraId="756ED91F" w14:textId="77777777" w:rsidR="00252F0E" w:rsidRPr="00F220D4" w:rsidRDefault="00252F0E" w:rsidP="00B0387B">
            <w:pPr>
              <w:pStyle w:val="MDPI42tablebody"/>
              <w:spacing w:line="240" w:lineRule="auto"/>
            </w:pPr>
            <w:r>
              <w:t>1</w:t>
            </w:r>
            <w:r w:rsidRPr="00252F0E">
              <w:rPr>
                <w:vertAlign w:val="superscript"/>
              </w:rPr>
              <w:t>st</w:t>
            </w:r>
          </w:p>
        </w:tc>
        <w:tc>
          <w:tcPr>
            <w:tcW w:w="2619" w:type="dxa"/>
            <w:shd w:val="clear" w:color="auto" w:fill="auto"/>
            <w:vAlign w:val="center"/>
          </w:tcPr>
          <w:p w14:paraId="388C609D" w14:textId="77777777" w:rsidR="00252F0E" w:rsidRPr="00F220D4" w:rsidRDefault="00252F0E" w:rsidP="00B0387B">
            <w:pPr>
              <w:pStyle w:val="MDPI42tablebody"/>
              <w:spacing w:line="240" w:lineRule="auto"/>
            </w:pPr>
            <w:r>
              <w:t>203</w:t>
            </w:r>
          </w:p>
        </w:tc>
        <w:tc>
          <w:tcPr>
            <w:tcW w:w="2619" w:type="dxa"/>
            <w:shd w:val="clear" w:color="auto" w:fill="auto"/>
            <w:vAlign w:val="center"/>
          </w:tcPr>
          <w:p w14:paraId="7C6345AB" w14:textId="77777777" w:rsidR="00252F0E" w:rsidRPr="00F220D4" w:rsidRDefault="00252F0E" w:rsidP="00B0387B">
            <w:pPr>
              <w:pStyle w:val="MDPI42tablebody"/>
              <w:spacing w:line="240" w:lineRule="auto"/>
            </w:pPr>
            <w:r>
              <w:t>122</w:t>
            </w:r>
          </w:p>
        </w:tc>
      </w:tr>
      <w:tr w:rsidR="00252F0E" w:rsidRPr="00676E90" w14:paraId="014CDECD" w14:textId="77777777" w:rsidTr="00B0387B">
        <w:tc>
          <w:tcPr>
            <w:tcW w:w="2619" w:type="dxa"/>
            <w:shd w:val="clear" w:color="auto" w:fill="auto"/>
            <w:vAlign w:val="center"/>
          </w:tcPr>
          <w:p w14:paraId="1F6255E7" w14:textId="77777777" w:rsidR="00252F0E" w:rsidRPr="00F220D4" w:rsidRDefault="00252F0E" w:rsidP="00B0387B">
            <w:pPr>
              <w:pStyle w:val="MDPI42tablebody"/>
              <w:spacing w:line="240" w:lineRule="auto"/>
            </w:pPr>
            <w:r>
              <w:t>2</w:t>
            </w:r>
            <w:r w:rsidRPr="00252F0E">
              <w:rPr>
                <w:vertAlign w:val="superscript"/>
              </w:rPr>
              <w:t>nd</w:t>
            </w:r>
          </w:p>
        </w:tc>
        <w:tc>
          <w:tcPr>
            <w:tcW w:w="2619" w:type="dxa"/>
            <w:shd w:val="clear" w:color="auto" w:fill="auto"/>
            <w:vAlign w:val="center"/>
          </w:tcPr>
          <w:p w14:paraId="1A864CB2" w14:textId="77777777" w:rsidR="00252F0E" w:rsidRPr="00F220D4" w:rsidRDefault="00252F0E" w:rsidP="00B0387B">
            <w:pPr>
              <w:pStyle w:val="MDPI42tablebody"/>
              <w:spacing w:line="240" w:lineRule="auto"/>
            </w:pPr>
            <w:r>
              <w:t>118</w:t>
            </w:r>
          </w:p>
        </w:tc>
        <w:tc>
          <w:tcPr>
            <w:tcW w:w="2619" w:type="dxa"/>
            <w:shd w:val="clear" w:color="auto" w:fill="auto"/>
            <w:vAlign w:val="center"/>
          </w:tcPr>
          <w:p w14:paraId="2D3910F9" w14:textId="77777777" w:rsidR="00252F0E" w:rsidRPr="00F220D4" w:rsidRDefault="00252F0E" w:rsidP="00B0387B">
            <w:pPr>
              <w:pStyle w:val="MDPI42tablebody"/>
              <w:spacing w:line="240" w:lineRule="auto"/>
            </w:pPr>
            <w:r>
              <w:t>167</w:t>
            </w:r>
          </w:p>
        </w:tc>
      </w:tr>
      <w:tr w:rsidR="00252F0E" w:rsidRPr="00676E90" w14:paraId="39872668" w14:textId="77777777" w:rsidTr="00B0387B">
        <w:tc>
          <w:tcPr>
            <w:tcW w:w="2619" w:type="dxa"/>
            <w:shd w:val="clear" w:color="auto" w:fill="auto"/>
            <w:vAlign w:val="center"/>
          </w:tcPr>
          <w:p w14:paraId="7D0C16BE" w14:textId="77777777" w:rsidR="00252F0E" w:rsidRDefault="00252F0E" w:rsidP="00B0387B">
            <w:pPr>
              <w:pStyle w:val="MDPI42tablebody"/>
              <w:spacing w:line="240" w:lineRule="auto"/>
            </w:pPr>
            <w:r>
              <w:t>3</w:t>
            </w:r>
            <w:r w:rsidRPr="00252F0E">
              <w:rPr>
                <w:vertAlign w:val="superscript"/>
              </w:rPr>
              <w:t>rd</w:t>
            </w:r>
          </w:p>
        </w:tc>
        <w:tc>
          <w:tcPr>
            <w:tcW w:w="2619" w:type="dxa"/>
            <w:shd w:val="clear" w:color="auto" w:fill="auto"/>
            <w:vAlign w:val="center"/>
          </w:tcPr>
          <w:p w14:paraId="53D160AC" w14:textId="77777777" w:rsidR="00252F0E" w:rsidRDefault="00252F0E" w:rsidP="00B0387B">
            <w:pPr>
              <w:pStyle w:val="MDPI42tablebody"/>
              <w:spacing w:line="240" w:lineRule="auto"/>
            </w:pPr>
            <w:r>
              <w:t>178</w:t>
            </w:r>
          </w:p>
        </w:tc>
        <w:tc>
          <w:tcPr>
            <w:tcW w:w="2619" w:type="dxa"/>
            <w:shd w:val="clear" w:color="auto" w:fill="auto"/>
            <w:vAlign w:val="center"/>
          </w:tcPr>
          <w:p w14:paraId="22769036" w14:textId="77777777" w:rsidR="00252F0E" w:rsidRDefault="00252F0E" w:rsidP="00B0387B">
            <w:pPr>
              <w:pStyle w:val="MDPI42tablebody"/>
              <w:spacing w:line="240" w:lineRule="auto"/>
            </w:pPr>
            <w:r>
              <w:t>528</w:t>
            </w:r>
          </w:p>
        </w:tc>
      </w:tr>
      <w:tr w:rsidR="00252F0E" w:rsidRPr="00676E90" w14:paraId="0B671E17" w14:textId="77777777" w:rsidTr="00B0387B">
        <w:tc>
          <w:tcPr>
            <w:tcW w:w="2619" w:type="dxa"/>
            <w:shd w:val="clear" w:color="auto" w:fill="auto"/>
            <w:vAlign w:val="center"/>
          </w:tcPr>
          <w:p w14:paraId="10D945DE" w14:textId="77777777" w:rsidR="00252F0E" w:rsidRDefault="00252F0E" w:rsidP="00B0387B">
            <w:pPr>
              <w:pStyle w:val="MDPI42tablebody"/>
              <w:spacing w:line="240" w:lineRule="auto"/>
            </w:pPr>
            <w:r>
              <w:t>Crew</w:t>
            </w:r>
          </w:p>
        </w:tc>
        <w:tc>
          <w:tcPr>
            <w:tcW w:w="2619" w:type="dxa"/>
            <w:shd w:val="clear" w:color="auto" w:fill="auto"/>
            <w:vAlign w:val="center"/>
          </w:tcPr>
          <w:p w14:paraId="7A5A0034" w14:textId="77777777" w:rsidR="00252F0E" w:rsidRDefault="00252F0E" w:rsidP="00B0387B">
            <w:pPr>
              <w:pStyle w:val="MDPI42tablebody"/>
              <w:spacing w:line="240" w:lineRule="auto"/>
            </w:pPr>
            <w:r>
              <w:t>212</w:t>
            </w:r>
          </w:p>
        </w:tc>
        <w:tc>
          <w:tcPr>
            <w:tcW w:w="2619" w:type="dxa"/>
            <w:shd w:val="clear" w:color="auto" w:fill="auto"/>
            <w:vAlign w:val="center"/>
          </w:tcPr>
          <w:p w14:paraId="69C6D1AF" w14:textId="77777777" w:rsidR="00252F0E" w:rsidRDefault="00252F0E" w:rsidP="00B0387B">
            <w:pPr>
              <w:pStyle w:val="MDPI42tablebody"/>
              <w:spacing w:line="240" w:lineRule="auto"/>
            </w:pPr>
            <w:r>
              <w:t>673</w:t>
            </w:r>
          </w:p>
        </w:tc>
      </w:tr>
    </w:tbl>
    <w:p w14:paraId="0DFA00F8" w14:textId="77777777" w:rsidR="00252F0E" w:rsidRPr="00E06592" w:rsidRDefault="00252F0E" w:rsidP="00252F0E">
      <w:pPr>
        <w:pStyle w:val="MDPI43tablefooter"/>
      </w:pPr>
      <w:proofErr w:type="spellStart"/>
      <w:r>
        <w:t>Cramér’s</w:t>
      </w:r>
      <w:proofErr w:type="spellEnd"/>
      <w:r>
        <w:t xml:space="preserve"> V</w:t>
      </w:r>
      <w:r>
        <w:t xml:space="preserve"> = </w:t>
      </w:r>
      <w:r>
        <w:t>0.29, 95% CI = 0.26, 1.00</w:t>
      </w:r>
    </w:p>
    <w:p w14:paraId="4B03EECD" w14:textId="77777777" w:rsidR="005B4E3B" w:rsidRDefault="005B4E3B" w:rsidP="005B4E3B">
      <w:pPr>
        <w:pStyle w:val="MDPI31text"/>
      </w:pPr>
    </w:p>
    <w:p w14:paraId="70ED1DF7" w14:textId="77777777" w:rsidR="00BC41C0" w:rsidRDefault="00BC41C0" w:rsidP="00BC41C0">
      <w:pPr>
        <w:pStyle w:val="MDPI31text"/>
      </w:pPr>
      <w:proofErr w:type="spellStart"/>
      <w:r>
        <w:t>Tschuprow</w:t>
      </w:r>
      <w:proofErr w:type="spellEnd"/>
      <w:r>
        <w:t xml:space="preserve"> devised an alternative value, at</w:t>
      </w:r>
    </w:p>
    <w:p w14:paraId="53A3715C" w14:textId="77777777" w:rsidR="00BC41C0" w:rsidRDefault="00BC41C0" w:rsidP="00BC41C0">
      <w:pPr>
        <w:pStyle w:val="MDPI31text"/>
      </w:pPr>
    </w:p>
    <w:p w14:paraId="4040AE2A" w14:textId="77777777" w:rsidR="00BC41C0" w:rsidRPr="00F17CE3" w:rsidRDefault="00BC41C0" w:rsidP="00BC41C0">
      <w:pPr>
        <w:pStyle w:val="MDPI31text"/>
        <w:rPr>
          <w:lang w:val="de-DE"/>
        </w:rPr>
      </w:pPr>
      <w:proofErr w:type="spellStart"/>
      <m:oMathPara>
        <m:oMathParaPr>
          <m:jc m:val="center"/>
        </m:oMathParaPr>
        <m:oMath>
          <m:r>
            <m:rPr>
              <m:nor/>
            </m:rPr>
            <w:rPr>
              <w:lang w:val="de-DE"/>
            </w:rPr>
            <w:lastRenderedPageBreak/>
            <m:t>Tschuprow’s</m:t>
          </m:r>
          <w:proofErr w:type="spellEnd"/>
          <m:r>
            <m:rPr>
              <m:nor/>
            </m:rPr>
            <w:rPr>
              <w:lang w:val="de-DE"/>
            </w:rPr>
            <m:t xml:space="preserve"> </m:t>
          </m:r>
          <m:r>
            <w:rPr>
              <w:rFonts w:ascii="Cambria Math" w:hAnsi="Cambria Math"/>
            </w:rPr>
            <m:t>T</m:t>
          </m:r>
          <m:r>
            <m:rPr>
              <m:sty m:val="p"/>
            </m:rPr>
            <w:rPr>
              <w:rFonts w:ascii="Cambria Math" w:hAnsi="Cambria Math"/>
              <w:lang w:val="de-DE"/>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lang w:val="de-DE"/>
                        </w:rPr>
                        <m:t>2</m:t>
                      </m:r>
                    </m:sup>
                  </m:sSup>
                </m:num>
                <m:den>
                  <m:r>
                    <w:rPr>
                      <w:rFonts w:ascii="Cambria Math" w:hAnsi="Cambria Math"/>
                    </w:rPr>
                    <m:t>N</m:t>
                  </m:r>
                  <m:rad>
                    <m:radPr>
                      <m:degHide m:val="1"/>
                      <m:ctrlPr>
                        <w:rPr>
                          <w:rFonts w:ascii="Cambria Math" w:hAnsi="Cambria Math"/>
                        </w:rPr>
                      </m:ctrlPr>
                    </m:radPr>
                    <m:deg/>
                    <m:e>
                      <m:d>
                        <m:dPr>
                          <m:ctrlPr>
                            <w:rPr>
                              <w:rFonts w:ascii="Cambria Math" w:hAnsi="Cambria Math"/>
                            </w:rPr>
                          </m:ctrlPr>
                        </m:dPr>
                        <m:e>
                          <m:r>
                            <w:rPr>
                              <w:rFonts w:ascii="Cambria Math" w:hAnsi="Cambria Math"/>
                            </w:rPr>
                            <m:t>k</m:t>
                          </m:r>
                          <m:r>
                            <m:rPr>
                              <m:sty m:val="p"/>
                            </m:rPr>
                            <w:rPr>
                              <w:rFonts w:ascii="Cambria Math" w:hAnsi="Cambria Math"/>
                              <w:lang w:val="de-DE"/>
                            </w:rPr>
                            <m:t>-</m:t>
                          </m:r>
                          <m:r>
                            <w:rPr>
                              <w:rFonts w:ascii="Cambria Math" w:hAnsi="Cambria Math"/>
                              <w:lang w:val="de-DE"/>
                            </w:rPr>
                            <m:t>1</m:t>
                          </m:r>
                        </m:e>
                      </m:d>
                      <m:d>
                        <m:dPr>
                          <m:ctrlPr>
                            <w:rPr>
                              <w:rFonts w:ascii="Cambria Math" w:hAnsi="Cambria Math"/>
                            </w:rPr>
                          </m:ctrlPr>
                        </m:dPr>
                        <m:e>
                          <m:r>
                            <w:rPr>
                              <w:rFonts w:ascii="Cambria Math" w:hAnsi="Cambria Math"/>
                            </w:rPr>
                            <m:t>l</m:t>
                          </m:r>
                          <m:r>
                            <m:rPr>
                              <m:sty m:val="p"/>
                            </m:rPr>
                            <w:rPr>
                              <w:rFonts w:ascii="Cambria Math" w:hAnsi="Cambria Math"/>
                              <w:lang w:val="de-DE"/>
                            </w:rPr>
                            <m:t>-</m:t>
                          </m:r>
                          <m:r>
                            <w:rPr>
                              <w:rFonts w:ascii="Cambria Math" w:hAnsi="Cambria Math"/>
                              <w:lang w:val="de-DE"/>
                            </w:rPr>
                            <m:t>1</m:t>
                          </m:r>
                        </m:e>
                      </m:d>
                    </m:e>
                  </m:rad>
                </m:den>
              </m:f>
            </m:e>
          </m:rad>
        </m:oMath>
      </m:oMathPara>
    </w:p>
    <w:p w14:paraId="0C664FA3" w14:textId="77777777" w:rsidR="00BC41C0" w:rsidRDefault="00BC41C0" w:rsidP="00BC41C0">
      <w:pPr>
        <w:pStyle w:val="MDPI31text"/>
      </w:pPr>
    </w:p>
    <w:p w14:paraId="4C09D38A" w14:textId="66DBA989" w:rsidR="00BC41C0" w:rsidRDefault="00BC41C0" w:rsidP="00BC41C0">
      <w:pPr>
        <w:pStyle w:val="MDPI31text"/>
      </w:pPr>
      <w:r>
        <w:t xml:space="preserve">which is one only when the columns are completely dependent on the rows </w:t>
      </w:r>
      <w:r>
        <w:rPr>
          <w:i/>
          <w:iCs/>
        </w:rPr>
        <w:t>and</w:t>
      </w:r>
      <w:r>
        <w:t xml:space="preserve"> the rows are completely dependent on the columns, which is only possible when the contingency table is a square </w:t>
      </w:r>
      <w:r>
        <w:fldChar w:fldCharType="begin"/>
      </w:r>
      <w:r w:rsidR="00B05E9D">
        <w:instrText xml:space="preserve"> ADDIN ZOTERO_ITEM CSL_CITATION {"citationID":"dj2uCTJx","properties":{"formattedCitation":"[9]","plainCitation":"[9]","noteIndex":0},"citationItems":[{"id":2874,"uris":["http://zotero.org/users/998943/items/R2SSHNEU"],"itemData":{"id":2874,"type":"book","language":"en","note":"Google-Books-ID: NyJEAAAAIAAJ","number-of-pages":"216","publisher":"W. Hodge, limited","source":"Google Books","title":"Principles of the Mathematical Theory of Correlation","author":[{"family":"Tschuprow","given":"Aleksandr Aleksandrovich"}],"issued":{"date-parts":[["1939"]]}}}],"schema":"https://github.com/citation-style-language/schema/raw/master/csl-citation.json"} </w:instrText>
      </w:r>
      <w:r>
        <w:fldChar w:fldCharType="separate"/>
      </w:r>
      <w:r w:rsidR="00B05E9D" w:rsidRPr="00B05E9D">
        <w:t>[9]</w:t>
      </w:r>
      <w:r>
        <w:fldChar w:fldCharType="end"/>
      </w:r>
      <w:r>
        <w:t>.</w:t>
      </w:r>
    </w:p>
    <w:p w14:paraId="30053F3C" w14:textId="77777777" w:rsidR="00BC41C0" w:rsidRDefault="00BC41C0" w:rsidP="00BC41C0">
      <w:pPr>
        <w:pStyle w:val="MDPI31text"/>
      </w:pPr>
      <w:r>
        <w:t xml:space="preserve">For example, in the following table, each row is dependent on the column value; that is, if we know if the food is a soy, milk or meat product, we also know if the food is vegan or not. However, the columns are </w:t>
      </w:r>
      <w:r>
        <w:rPr>
          <w:i/>
          <w:iCs/>
        </w:rPr>
        <w:t>not</w:t>
      </w:r>
      <w:r>
        <w:t xml:space="preserve"> fully dependent on the rows: knowing the food is vegan tells us the food is soy based, however, knowing it is not vegan does not allow us to classify the food - it can be either a milk product or a meat product.</w:t>
      </w:r>
    </w:p>
    <w:p w14:paraId="54579C10" w14:textId="77777777" w:rsidR="00F444C4" w:rsidRDefault="00F444C4" w:rsidP="00F444C4">
      <w:pPr>
        <w:pStyle w:val="MDPI31text"/>
      </w:pPr>
      <w:r>
        <w:t xml:space="preserve">Accordingly, </w:t>
      </w:r>
      <w:r>
        <w:t>as can be seen in Table 4</w:t>
      </w:r>
      <w:r>
        <w:t xml:space="preserve">, Cramer’s </w:t>
      </w:r>
      <w:r>
        <w:rPr>
          <w:i/>
          <w:iCs/>
        </w:rPr>
        <w:t>V</w:t>
      </w:r>
      <w:r>
        <w:t xml:space="preserve"> will be </w:t>
      </w:r>
      <w:r>
        <w:t>one</w:t>
      </w:r>
      <w:r>
        <w:t xml:space="preserve">, but </w:t>
      </w:r>
      <w:proofErr w:type="spellStart"/>
      <w:r>
        <w:t>Tschuprow’s</w:t>
      </w:r>
      <w:proofErr w:type="spellEnd"/>
      <w:r>
        <w:t xml:space="preserve"> </w:t>
      </w:r>
      <w:r>
        <w:rPr>
          <w:i/>
          <w:iCs/>
        </w:rPr>
        <w:t>T</w:t>
      </w:r>
      <w:r>
        <w:t xml:space="preserve"> will not be:</w:t>
      </w:r>
    </w:p>
    <w:p w14:paraId="400B05A7" w14:textId="77777777" w:rsidR="00F444C4" w:rsidRDefault="00F444C4" w:rsidP="00F444C4">
      <w:pPr>
        <w:pStyle w:val="MDPI41tablecaption"/>
      </w:pPr>
      <w:r>
        <w:rPr>
          <w:b/>
        </w:rPr>
        <w:t xml:space="preserve">Table </w:t>
      </w:r>
      <w:r>
        <w:rPr>
          <w:b/>
        </w:rPr>
        <w:t>4</w:t>
      </w:r>
      <w:r w:rsidRPr="00325902">
        <w:rPr>
          <w:b/>
        </w:rPr>
        <w:t>.</w:t>
      </w:r>
      <w:r w:rsidRPr="00325902">
        <w:t xml:space="preserve"> </w:t>
      </w:r>
      <w:proofErr w:type="spellStart"/>
      <w:r>
        <w:t>Cramér’s</w:t>
      </w:r>
      <w:proofErr w:type="spellEnd"/>
      <w:r>
        <w:t xml:space="preserve"> V and </w:t>
      </w:r>
      <w:proofErr w:type="spellStart"/>
      <w:r>
        <w:t>Tschuprow’s</w:t>
      </w:r>
      <w:proofErr w:type="spellEnd"/>
      <w:r>
        <w:t xml:space="preserve"> T for food classes, example dataset from R</w:t>
      </w:r>
    </w:p>
    <w:tbl>
      <w:tblPr>
        <w:tblW w:w="5000" w:type="pct"/>
        <w:tblBorders>
          <w:top w:val="single" w:sz="8" w:space="0" w:color="auto"/>
          <w:bottom w:val="single" w:sz="8" w:space="0" w:color="auto"/>
        </w:tblBorders>
        <w:tblCellMar>
          <w:left w:w="0" w:type="dxa"/>
          <w:right w:w="0" w:type="dxa"/>
        </w:tblCellMar>
        <w:tblLook w:val="04A0" w:firstRow="1" w:lastRow="0" w:firstColumn="1" w:lastColumn="0" w:noHBand="0" w:noVBand="1"/>
      </w:tblPr>
      <w:tblGrid>
        <w:gridCol w:w="2616"/>
        <w:gridCol w:w="873"/>
        <w:gridCol w:w="873"/>
        <w:gridCol w:w="873"/>
        <w:gridCol w:w="2617"/>
        <w:gridCol w:w="2614"/>
      </w:tblGrid>
      <w:tr w:rsidR="00F444C4" w:rsidRPr="00676E90" w14:paraId="6517EB71" w14:textId="77777777" w:rsidTr="00F444C4">
        <w:tc>
          <w:tcPr>
            <w:tcW w:w="1250" w:type="pct"/>
            <w:vMerge w:val="restart"/>
            <w:shd w:val="clear" w:color="auto" w:fill="auto"/>
            <w:vAlign w:val="center"/>
          </w:tcPr>
          <w:p w14:paraId="01E4AA78" w14:textId="77777777" w:rsidR="00F444C4" w:rsidRPr="007F7C8C" w:rsidRDefault="00F444C4" w:rsidP="00B0387B">
            <w:pPr>
              <w:pStyle w:val="MDPI42tablebody"/>
              <w:spacing w:line="240" w:lineRule="auto"/>
              <w:rPr>
                <w:b/>
                <w:snapToGrid/>
              </w:rPr>
            </w:pPr>
            <w:r>
              <w:rPr>
                <w:b/>
                <w:snapToGrid/>
              </w:rPr>
              <w:t>Type</w:t>
            </w:r>
          </w:p>
        </w:tc>
        <w:tc>
          <w:tcPr>
            <w:tcW w:w="1251" w:type="pct"/>
            <w:gridSpan w:val="3"/>
            <w:tcBorders>
              <w:top w:val="single" w:sz="8" w:space="0" w:color="auto"/>
              <w:bottom w:val="nil"/>
            </w:tcBorders>
            <w:shd w:val="clear" w:color="auto" w:fill="auto"/>
            <w:vAlign w:val="center"/>
          </w:tcPr>
          <w:p w14:paraId="3C6C660E" w14:textId="77777777" w:rsidR="00F444C4" w:rsidRPr="007F7C8C" w:rsidRDefault="00F444C4" w:rsidP="00B0387B">
            <w:pPr>
              <w:pStyle w:val="MDPI42tablebody"/>
              <w:spacing w:line="240" w:lineRule="auto"/>
              <w:rPr>
                <w:b/>
                <w:snapToGrid/>
              </w:rPr>
            </w:pPr>
            <w:r>
              <w:rPr>
                <w:b/>
                <w:snapToGrid/>
              </w:rPr>
              <w:t>Product</w:t>
            </w:r>
          </w:p>
        </w:tc>
        <w:tc>
          <w:tcPr>
            <w:tcW w:w="1250" w:type="pct"/>
            <w:vMerge w:val="restart"/>
            <w:shd w:val="clear" w:color="auto" w:fill="auto"/>
            <w:vAlign w:val="center"/>
          </w:tcPr>
          <w:p w14:paraId="2594043A" w14:textId="77777777" w:rsidR="00F444C4" w:rsidRPr="007F7C8C" w:rsidRDefault="00F444C4" w:rsidP="00B0387B">
            <w:pPr>
              <w:pStyle w:val="MDPI42tablebody"/>
              <w:spacing w:line="240" w:lineRule="auto"/>
              <w:rPr>
                <w:b/>
                <w:snapToGrid/>
              </w:rPr>
            </w:pPr>
            <w:proofErr w:type="spellStart"/>
            <w:r>
              <w:rPr>
                <w:b/>
                <w:snapToGrid/>
              </w:rPr>
              <w:t>Cramér’s</w:t>
            </w:r>
            <w:proofErr w:type="spellEnd"/>
            <w:r>
              <w:rPr>
                <w:b/>
                <w:snapToGrid/>
              </w:rPr>
              <w:t xml:space="preserve"> V</w:t>
            </w:r>
            <w:r>
              <w:rPr>
                <w:b/>
                <w:snapToGrid/>
              </w:rPr>
              <w:t xml:space="preserve"> (95% CI)</w:t>
            </w:r>
          </w:p>
        </w:tc>
        <w:tc>
          <w:tcPr>
            <w:tcW w:w="1249" w:type="pct"/>
            <w:vMerge w:val="restart"/>
            <w:vAlign w:val="center"/>
          </w:tcPr>
          <w:p w14:paraId="3A72E715" w14:textId="77777777" w:rsidR="00F444C4" w:rsidRPr="00C7392F" w:rsidRDefault="00F444C4" w:rsidP="00F444C4">
            <w:pPr>
              <w:pStyle w:val="MDPI42tablebody"/>
              <w:spacing w:line="240" w:lineRule="auto"/>
              <w:rPr>
                <w:b/>
                <w:snapToGrid/>
              </w:rPr>
            </w:pPr>
            <w:proofErr w:type="spellStart"/>
            <w:r w:rsidRPr="00F444C4">
              <w:rPr>
                <w:b/>
                <w:snapToGrid/>
              </w:rPr>
              <w:t>Tschuprow</w:t>
            </w:r>
            <w:r>
              <w:rPr>
                <w:b/>
                <w:snapToGrid/>
              </w:rPr>
              <w:t>’s</w:t>
            </w:r>
            <w:proofErr w:type="spellEnd"/>
            <w:r>
              <w:rPr>
                <w:b/>
                <w:snapToGrid/>
              </w:rPr>
              <w:t xml:space="preserve"> T</w:t>
            </w:r>
            <w:r>
              <w:rPr>
                <w:b/>
                <w:snapToGrid/>
              </w:rPr>
              <w:t xml:space="preserve"> (95% CI)</w:t>
            </w:r>
          </w:p>
        </w:tc>
      </w:tr>
      <w:tr w:rsidR="00F444C4" w:rsidRPr="00676E90" w14:paraId="4A0D3940" w14:textId="77777777" w:rsidTr="00F444C4">
        <w:tc>
          <w:tcPr>
            <w:tcW w:w="1250" w:type="pct"/>
            <w:vMerge/>
            <w:tcBorders>
              <w:bottom w:val="single" w:sz="4" w:space="0" w:color="auto"/>
            </w:tcBorders>
            <w:shd w:val="clear" w:color="auto" w:fill="auto"/>
            <w:vAlign w:val="center"/>
          </w:tcPr>
          <w:p w14:paraId="61B02D95" w14:textId="77777777" w:rsidR="00F444C4" w:rsidRDefault="00F444C4" w:rsidP="00B0387B">
            <w:pPr>
              <w:pStyle w:val="MDPI42tablebody"/>
              <w:spacing w:line="240" w:lineRule="auto"/>
              <w:rPr>
                <w:b/>
                <w:snapToGrid/>
              </w:rPr>
            </w:pPr>
          </w:p>
        </w:tc>
        <w:tc>
          <w:tcPr>
            <w:tcW w:w="417" w:type="pct"/>
            <w:tcBorders>
              <w:top w:val="nil"/>
              <w:bottom w:val="single" w:sz="4" w:space="0" w:color="auto"/>
            </w:tcBorders>
            <w:shd w:val="clear" w:color="auto" w:fill="auto"/>
            <w:vAlign w:val="center"/>
          </w:tcPr>
          <w:p w14:paraId="3ED19DAC" w14:textId="77777777" w:rsidR="00F444C4" w:rsidRDefault="00F444C4" w:rsidP="00B0387B">
            <w:pPr>
              <w:pStyle w:val="MDPI42tablebody"/>
              <w:spacing w:line="240" w:lineRule="auto"/>
              <w:rPr>
                <w:b/>
                <w:snapToGrid/>
              </w:rPr>
            </w:pPr>
            <w:r w:rsidRPr="00F444C4">
              <w:rPr>
                <w:b/>
                <w:snapToGrid/>
              </w:rPr>
              <w:t>Soy</w:t>
            </w:r>
          </w:p>
        </w:tc>
        <w:tc>
          <w:tcPr>
            <w:tcW w:w="417" w:type="pct"/>
            <w:tcBorders>
              <w:top w:val="nil"/>
              <w:bottom w:val="single" w:sz="4" w:space="0" w:color="auto"/>
            </w:tcBorders>
            <w:shd w:val="clear" w:color="auto" w:fill="auto"/>
            <w:vAlign w:val="center"/>
          </w:tcPr>
          <w:p w14:paraId="0A9AA295" w14:textId="77777777" w:rsidR="00F444C4" w:rsidRDefault="00F444C4" w:rsidP="00B0387B">
            <w:pPr>
              <w:pStyle w:val="MDPI42tablebody"/>
              <w:spacing w:line="240" w:lineRule="auto"/>
              <w:rPr>
                <w:b/>
                <w:snapToGrid/>
              </w:rPr>
            </w:pPr>
            <w:r>
              <w:rPr>
                <w:b/>
                <w:snapToGrid/>
              </w:rPr>
              <w:t>Milk</w:t>
            </w:r>
          </w:p>
        </w:tc>
        <w:tc>
          <w:tcPr>
            <w:tcW w:w="417" w:type="pct"/>
            <w:tcBorders>
              <w:top w:val="nil"/>
              <w:bottom w:val="single" w:sz="4" w:space="0" w:color="auto"/>
            </w:tcBorders>
            <w:shd w:val="clear" w:color="auto" w:fill="auto"/>
            <w:vAlign w:val="center"/>
          </w:tcPr>
          <w:p w14:paraId="695BF276" w14:textId="77777777" w:rsidR="00F444C4" w:rsidRDefault="00F444C4" w:rsidP="00B0387B">
            <w:pPr>
              <w:pStyle w:val="MDPI42tablebody"/>
              <w:spacing w:line="240" w:lineRule="auto"/>
              <w:rPr>
                <w:b/>
                <w:snapToGrid/>
              </w:rPr>
            </w:pPr>
            <w:r>
              <w:rPr>
                <w:b/>
                <w:snapToGrid/>
              </w:rPr>
              <w:t>Meat</w:t>
            </w:r>
          </w:p>
        </w:tc>
        <w:tc>
          <w:tcPr>
            <w:tcW w:w="1250" w:type="pct"/>
            <w:vMerge/>
            <w:tcBorders>
              <w:bottom w:val="single" w:sz="4" w:space="0" w:color="auto"/>
            </w:tcBorders>
            <w:shd w:val="clear" w:color="auto" w:fill="auto"/>
            <w:vAlign w:val="center"/>
          </w:tcPr>
          <w:p w14:paraId="07718BE3" w14:textId="77777777" w:rsidR="00F444C4" w:rsidRDefault="00F444C4" w:rsidP="00B0387B">
            <w:pPr>
              <w:pStyle w:val="MDPI42tablebody"/>
              <w:spacing w:line="240" w:lineRule="auto"/>
              <w:rPr>
                <w:b/>
                <w:snapToGrid/>
              </w:rPr>
            </w:pPr>
          </w:p>
        </w:tc>
        <w:tc>
          <w:tcPr>
            <w:tcW w:w="1249" w:type="pct"/>
            <w:vMerge/>
            <w:tcBorders>
              <w:bottom w:val="single" w:sz="4" w:space="0" w:color="auto"/>
            </w:tcBorders>
          </w:tcPr>
          <w:p w14:paraId="2A102FF9" w14:textId="77777777" w:rsidR="00F444C4" w:rsidRPr="00C7392F" w:rsidRDefault="00F444C4" w:rsidP="00B0387B">
            <w:pPr>
              <w:pStyle w:val="MDPI42tablebody"/>
              <w:spacing w:line="240" w:lineRule="auto"/>
              <w:rPr>
                <w:b/>
              </w:rPr>
            </w:pPr>
          </w:p>
        </w:tc>
      </w:tr>
      <w:tr w:rsidR="00F444C4" w:rsidRPr="00676E90" w14:paraId="0645E609" w14:textId="77777777" w:rsidTr="00F444C4">
        <w:tc>
          <w:tcPr>
            <w:tcW w:w="1250" w:type="pct"/>
            <w:tcBorders>
              <w:top w:val="single" w:sz="4" w:space="0" w:color="auto"/>
              <w:bottom w:val="single" w:sz="4" w:space="0" w:color="auto"/>
            </w:tcBorders>
            <w:shd w:val="clear" w:color="auto" w:fill="auto"/>
            <w:vAlign w:val="center"/>
          </w:tcPr>
          <w:p w14:paraId="785A2543" w14:textId="77777777" w:rsidR="00F444C4" w:rsidRPr="00F220D4" w:rsidRDefault="00F444C4" w:rsidP="00B0387B">
            <w:pPr>
              <w:pStyle w:val="MDPI42tablebody"/>
              <w:spacing w:line="240" w:lineRule="auto"/>
            </w:pPr>
            <w:r>
              <w:t>Vegan</w:t>
            </w:r>
          </w:p>
        </w:tc>
        <w:tc>
          <w:tcPr>
            <w:tcW w:w="417" w:type="pct"/>
            <w:tcBorders>
              <w:top w:val="single" w:sz="4" w:space="0" w:color="auto"/>
              <w:bottom w:val="single" w:sz="4" w:space="0" w:color="auto"/>
            </w:tcBorders>
            <w:shd w:val="clear" w:color="auto" w:fill="auto"/>
            <w:vAlign w:val="center"/>
          </w:tcPr>
          <w:p w14:paraId="35547373" w14:textId="77777777" w:rsidR="00F444C4" w:rsidRPr="00F220D4" w:rsidRDefault="00F444C4" w:rsidP="00B0387B">
            <w:pPr>
              <w:pStyle w:val="MDPI42tablebody"/>
              <w:spacing w:line="240" w:lineRule="auto"/>
            </w:pPr>
            <w:r>
              <w:t>47</w:t>
            </w:r>
          </w:p>
        </w:tc>
        <w:tc>
          <w:tcPr>
            <w:tcW w:w="417" w:type="pct"/>
            <w:tcBorders>
              <w:top w:val="single" w:sz="4" w:space="0" w:color="auto"/>
              <w:bottom w:val="single" w:sz="4" w:space="0" w:color="auto"/>
            </w:tcBorders>
            <w:shd w:val="clear" w:color="auto" w:fill="auto"/>
            <w:vAlign w:val="center"/>
          </w:tcPr>
          <w:p w14:paraId="03DDE337" w14:textId="77777777" w:rsidR="00F444C4" w:rsidRPr="00F220D4" w:rsidRDefault="00F444C4" w:rsidP="00B0387B">
            <w:pPr>
              <w:pStyle w:val="MDPI42tablebody"/>
              <w:spacing w:line="240" w:lineRule="auto"/>
            </w:pPr>
            <w:r>
              <w:t>0</w:t>
            </w:r>
          </w:p>
        </w:tc>
        <w:tc>
          <w:tcPr>
            <w:tcW w:w="417" w:type="pct"/>
            <w:tcBorders>
              <w:top w:val="single" w:sz="4" w:space="0" w:color="auto"/>
              <w:bottom w:val="single" w:sz="4" w:space="0" w:color="auto"/>
            </w:tcBorders>
            <w:shd w:val="clear" w:color="auto" w:fill="auto"/>
            <w:vAlign w:val="center"/>
          </w:tcPr>
          <w:p w14:paraId="72625FB0" w14:textId="77777777" w:rsidR="00F444C4" w:rsidRPr="00F220D4" w:rsidRDefault="00F444C4" w:rsidP="00B0387B">
            <w:pPr>
              <w:pStyle w:val="MDPI42tablebody"/>
              <w:spacing w:line="240" w:lineRule="auto"/>
            </w:pPr>
            <w:r>
              <w:t>0</w:t>
            </w:r>
          </w:p>
        </w:tc>
        <w:tc>
          <w:tcPr>
            <w:tcW w:w="1250" w:type="pct"/>
            <w:vMerge w:val="restart"/>
            <w:shd w:val="clear" w:color="auto" w:fill="auto"/>
            <w:vAlign w:val="center"/>
          </w:tcPr>
          <w:p w14:paraId="42FDD14F" w14:textId="77777777" w:rsidR="00F444C4" w:rsidRPr="00F220D4" w:rsidRDefault="00F444C4" w:rsidP="00B0387B">
            <w:pPr>
              <w:pStyle w:val="MDPI42tablebody"/>
              <w:spacing w:line="240" w:lineRule="auto"/>
            </w:pPr>
            <w:r>
              <w:t>1.00 (0.81, 1.00)</w:t>
            </w:r>
          </w:p>
        </w:tc>
        <w:tc>
          <w:tcPr>
            <w:tcW w:w="1249" w:type="pct"/>
            <w:vMerge w:val="restart"/>
            <w:vAlign w:val="center"/>
          </w:tcPr>
          <w:p w14:paraId="1E538C9B" w14:textId="77777777" w:rsidR="00F444C4" w:rsidRDefault="00F444C4" w:rsidP="00F444C4">
            <w:pPr>
              <w:pStyle w:val="MDPI42tablebody"/>
              <w:spacing w:line="240" w:lineRule="auto"/>
            </w:pPr>
            <w:r>
              <w:t>0.84 (0.68, 1.00)</w:t>
            </w:r>
          </w:p>
        </w:tc>
      </w:tr>
      <w:tr w:rsidR="00F444C4" w:rsidRPr="00676E90" w14:paraId="068469E8" w14:textId="77777777" w:rsidTr="00F444C4">
        <w:tc>
          <w:tcPr>
            <w:tcW w:w="1250" w:type="pct"/>
            <w:tcBorders>
              <w:top w:val="single" w:sz="4" w:space="0" w:color="auto"/>
            </w:tcBorders>
            <w:shd w:val="clear" w:color="auto" w:fill="auto"/>
            <w:vAlign w:val="center"/>
          </w:tcPr>
          <w:p w14:paraId="4296A4F0" w14:textId="77777777" w:rsidR="00F444C4" w:rsidRDefault="00F444C4" w:rsidP="00B0387B">
            <w:pPr>
              <w:pStyle w:val="MDPI42tablebody"/>
              <w:spacing w:line="240" w:lineRule="auto"/>
            </w:pPr>
            <w:r>
              <w:t>Not-Vegan</w:t>
            </w:r>
          </w:p>
        </w:tc>
        <w:tc>
          <w:tcPr>
            <w:tcW w:w="417" w:type="pct"/>
            <w:tcBorders>
              <w:top w:val="single" w:sz="4" w:space="0" w:color="auto"/>
            </w:tcBorders>
            <w:shd w:val="clear" w:color="auto" w:fill="auto"/>
            <w:vAlign w:val="center"/>
          </w:tcPr>
          <w:p w14:paraId="28425179" w14:textId="77777777" w:rsidR="00F444C4" w:rsidRPr="00F220D4" w:rsidRDefault="00F444C4" w:rsidP="00B0387B">
            <w:pPr>
              <w:pStyle w:val="MDPI42tablebody"/>
              <w:spacing w:line="240" w:lineRule="auto"/>
            </w:pPr>
            <w:r>
              <w:t>0</w:t>
            </w:r>
          </w:p>
        </w:tc>
        <w:tc>
          <w:tcPr>
            <w:tcW w:w="417" w:type="pct"/>
            <w:tcBorders>
              <w:top w:val="single" w:sz="4" w:space="0" w:color="auto"/>
            </w:tcBorders>
            <w:shd w:val="clear" w:color="auto" w:fill="auto"/>
            <w:vAlign w:val="center"/>
          </w:tcPr>
          <w:p w14:paraId="133C50F9" w14:textId="77777777" w:rsidR="00F444C4" w:rsidRPr="00F220D4" w:rsidRDefault="00F444C4" w:rsidP="00B0387B">
            <w:pPr>
              <w:pStyle w:val="MDPI42tablebody"/>
              <w:spacing w:line="240" w:lineRule="auto"/>
            </w:pPr>
            <w:r>
              <w:t>12</w:t>
            </w:r>
          </w:p>
        </w:tc>
        <w:tc>
          <w:tcPr>
            <w:tcW w:w="417" w:type="pct"/>
            <w:tcBorders>
              <w:top w:val="single" w:sz="4" w:space="0" w:color="auto"/>
            </w:tcBorders>
            <w:shd w:val="clear" w:color="auto" w:fill="auto"/>
            <w:vAlign w:val="center"/>
          </w:tcPr>
          <w:p w14:paraId="0BFB14E9" w14:textId="77777777" w:rsidR="00F444C4" w:rsidRPr="00F220D4" w:rsidRDefault="00F444C4" w:rsidP="00B0387B">
            <w:pPr>
              <w:pStyle w:val="MDPI42tablebody"/>
              <w:spacing w:line="240" w:lineRule="auto"/>
            </w:pPr>
            <w:r>
              <w:t>12</w:t>
            </w:r>
          </w:p>
        </w:tc>
        <w:tc>
          <w:tcPr>
            <w:tcW w:w="1250" w:type="pct"/>
            <w:vMerge/>
            <w:shd w:val="clear" w:color="auto" w:fill="auto"/>
            <w:vAlign w:val="center"/>
          </w:tcPr>
          <w:p w14:paraId="3A5DE7D1" w14:textId="77777777" w:rsidR="00F444C4" w:rsidRDefault="00F444C4" w:rsidP="00B0387B">
            <w:pPr>
              <w:pStyle w:val="MDPI42tablebody"/>
              <w:spacing w:line="240" w:lineRule="auto"/>
            </w:pPr>
          </w:p>
        </w:tc>
        <w:tc>
          <w:tcPr>
            <w:tcW w:w="1249" w:type="pct"/>
            <w:vMerge/>
          </w:tcPr>
          <w:p w14:paraId="3F93071B" w14:textId="77777777" w:rsidR="00F444C4" w:rsidRDefault="00F444C4" w:rsidP="00B0387B">
            <w:pPr>
              <w:pStyle w:val="MDPI42tablebody"/>
              <w:spacing w:line="240" w:lineRule="auto"/>
            </w:pPr>
          </w:p>
        </w:tc>
      </w:tr>
    </w:tbl>
    <w:p w14:paraId="20DFAD9E" w14:textId="77777777" w:rsidR="00BC41C0" w:rsidRDefault="00BC41C0" w:rsidP="005B4E3B">
      <w:pPr>
        <w:pStyle w:val="MDPI31text"/>
      </w:pPr>
    </w:p>
    <w:p w14:paraId="4014530D" w14:textId="77777777" w:rsidR="00F444C4" w:rsidRDefault="00F444C4" w:rsidP="00F444C4">
      <w:pPr>
        <w:pStyle w:val="MDPI31text"/>
      </w:pPr>
      <w:r>
        <w:t xml:space="preserve">We can </w:t>
      </w:r>
      <w:proofErr w:type="gramStart"/>
      <w:r>
        <w:t xml:space="preserve">generalize </w:t>
      </w:r>
      <w:proofErr w:type="gramEnd"/>
      <m:oMath>
        <m:r>
          <w:rPr>
            <w:rFonts w:ascii="Cambria Math" w:hAnsi="Cambria Math"/>
          </w:rPr>
          <m:t>ϕ</m:t>
        </m:r>
      </m:oMath>
      <w:r>
        <w:t xml:space="preserve">, </w:t>
      </w:r>
      <m:oMath>
        <m:r>
          <w:rPr>
            <w:rFonts w:ascii="Cambria Math" w:hAnsi="Cambria Math"/>
          </w:rPr>
          <m:t>V</m:t>
        </m:r>
      </m:oMath>
      <w:r>
        <w:t xml:space="preserve">, and </w:t>
      </w:r>
      <m:oMath>
        <m:r>
          <w:rPr>
            <w:rFonts w:ascii="Cambria Math" w:hAnsi="Cambria Math"/>
          </w:rPr>
          <m:t>T</m:t>
        </m:r>
      </m:oMath>
      <w:r>
        <w:t xml:space="preserve"> to: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That is, they are express a proportional of the sample-</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given the study design.</w:t>
      </w:r>
    </w:p>
    <w:p w14:paraId="66C2EC97" w14:textId="74EB8C1F" w:rsidR="00F444C4" w:rsidRDefault="00F444C4" w:rsidP="00F444C4">
      <w:pPr>
        <w:pStyle w:val="MDPI31text"/>
      </w:pPr>
      <w:r>
        <w:t xml:space="preserve">These coefficients </w:t>
      </w:r>
      <w:proofErr w:type="gramStart"/>
      <w:r>
        <w:t>can also be used</w:t>
      </w:r>
      <w:proofErr w:type="gramEnd"/>
      <w:r>
        <w:t xml:space="preserve"> for confusion matrices</w:t>
      </w:r>
      <w:r w:rsidR="005648D0">
        <w:t xml:space="preserve">, which are </w:t>
      </w:r>
      <w:r>
        <w:t xml:space="preserve">2-by-2 contingency tables used in assessing machine learning algorithms classification abilities, comparing true outcome classes with the model-predicted outcome class. In fact, a popular metric is the Matthews correlation coefficient (MCC) for binary classifiers, which is often presented in terms of true and false positives and negatives, is nothing more </w:t>
      </w:r>
      <w:r w:rsidR="00A727D1">
        <w:t>than</w:t>
      </w:r>
      <w:r>
        <w:t xml:space="preserve"> </w:t>
      </w:r>
      <m:oMath>
        <m:r>
          <w:rPr>
            <w:rFonts w:ascii="Cambria Math" w:hAnsi="Cambria Math"/>
          </w:rPr>
          <m:t>ϕ</m:t>
        </m:r>
      </m:oMath>
      <w:r w:rsidR="00F3205B">
        <w:t xml:space="preserve"> </w:t>
      </w:r>
      <w:r w:rsidR="00F3205B">
        <w:fldChar w:fldCharType="begin"/>
      </w:r>
      <w:r w:rsidR="00B05E9D">
        <w:instrText xml:space="preserve"> ADDIN ZOTERO_ITEM CSL_CITATION {"citationID":"eDi5btja","properties":{"formattedCitation":"[10]","plainCitation":"[10]","noteIndex":0},"citationItems":[{"id":2869,"uris":["http://zotero.org/users/998943/items/5UD9IXR8"],"itemData":{"id":2869,"type":"article-journal","abstract":"Abstract\n            \n              Background\n              \n                To evaluate binary classifications and their confusion matrices, scientific researchers can employ several statistical rates, accordingly to the goal of the experiment they are investigating. Despite being a crucial issue in machine learning, no widespread consensus has been reached on a unified elective chosen measure yet. Accuracy and F\n                1\n                score computed on confusion matrices have been (and still are) among the most popular adopted metrics in binary classification tasks. However, these statistical measures can dangerously show overoptimistic inflated results, especially on imbalanced datasets.\n              \n            \n            \n              Results\n              The Matthews correlation coefficient (MCC), instead, is a more reliable statistical rate which produces a high score only if the prediction obtained good results in all of the four confusion matrix categories (true positives, false negatives, true negatives, and false positives), proportionally both to the size of positive elements and the size of negative elements in the dataset.\n            \n            \n              Conclusions\n              \n                In this article, we show how MCC produces a more informative and truthful score in evaluating binary classifications than accuracy and F\n                1\n                score, by first explaining the mathematical properties, and then the asset of MCC in six synthetic use cases and in a real genomics scenario. We believe that the Matthews correlation coefficient should be preferred to accuracy and F\n                1\n                score in evaluating binary classification tasks by all scientific communities.","container-title":"BMC Genomics","DOI":"10.1186/s12864-019-6413-7","ISSN":"1471-2164","issue":"1","journalAbbreviation":"BMC Genomics","language":"en","page":"6","source":"DOI.org (Crossref)","title":"The advantages of the Matthews correlation coefficient (MCC) over F1 score and accuracy in binary classification evaluation","volume":"21","author":[{"family":"Chicco","given":"Davide"},{"family":"Jurman","given":"Giuseppe"}],"issued":{"date-parts":[["2020",12]]}}}],"schema":"https://github.com/citation-style-language/schema/raw/master/csl-citation.json"} </w:instrText>
      </w:r>
      <w:r w:rsidR="00F3205B">
        <w:fldChar w:fldCharType="separate"/>
      </w:r>
      <w:r w:rsidR="00B05E9D" w:rsidRPr="00B05E9D">
        <w:t>[10]</w:t>
      </w:r>
      <w:r w:rsidR="00F3205B">
        <w:fldChar w:fldCharType="end"/>
      </w:r>
      <w:r w:rsidR="00F3205B">
        <w:t>.</w:t>
      </w:r>
    </w:p>
    <w:p w14:paraId="5EFB5903" w14:textId="77777777" w:rsidR="005F33E7" w:rsidRDefault="005F33E7" w:rsidP="005F33E7">
      <w:pPr>
        <w:pStyle w:val="MDPI21heading1"/>
      </w:pPr>
      <w:r>
        <w:t xml:space="preserve">3. </w:t>
      </w:r>
      <w:r>
        <w:t>Goodness of Fit</w:t>
      </w:r>
    </w:p>
    <w:p w14:paraId="6B92A11A" w14:textId="77777777" w:rsidR="005F33E7" w:rsidRDefault="005F33E7" w:rsidP="005F33E7">
      <w:pPr>
        <w:pStyle w:val="MDPI31text"/>
      </w:pPr>
      <w:r>
        <w:t xml:space="preserve">These tests compare an observed distribution of a multinomial variable to an expected distribution, using the same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statistic. Here </w:t>
      </w:r>
      <w:r>
        <w:t>in addition,</w:t>
      </w:r>
      <w:r>
        <w:t xml:space="preserve"> we can compute an effect size as </w:t>
      </w: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den>
            </m:f>
          </m:e>
        </m:rad>
      </m:oMath>
      <w:r>
        <w:t xml:space="preserve">, all we need to find is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w:t>
      </w:r>
    </w:p>
    <w:p w14:paraId="733B5A8D" w14:textId="77777777" w:rsidR="005B4E3B" w:rsidRDefault="005B4E3B" w:rsidP="005B4E3B">
      <w:pPr>
        <w:pStyle w:val="MDPI31text"/>
      </w:pPr>
    </w:p>
    <w:p w14:paraId="470DDA05" w14:textId="77777777" w:rsidR="00001D5B" w:rsidRDefault="00001D5B" w:rsidP="00001D5B">
      <w:pPr>
        <w:pStyle w:val="MDPI22heading2"/>
      </w:pPr>
      <w:r>
        <w:t xml:space="preserve">3.1 </w:t>
      </w:r>
      <w:r>
        <w:t xml:space="preserve">Cohen’s </w:t>
      </w:r>
      <w:r>
        <w:rPr>
          <w:iCs/>
        </w:rPr>
        <w:t>w</w:t>
      </w:r>
    </w:p>
    <w:p w14:paraId="7971C2F6" w14:textId="77777777" w:rsidR="00001D5B" w:rsidRDefault="00001D5B" w:rsidP="00001D5B">
      <w:pPr>
        <w:pStyle w:val="MDPI31text"/>
      </w:pPr>
      <w:r>
        <w:t>Cohen (Cohen 2013) defined an effect size—</w:t>
      </w:r>
      <w:r>
        <w:rPr>
          <w:i/>
          <w:iCs/>
        </w:rPr>
        <w:t>w</w:t>
      </w:r>
      <w:r>
        <w:t>—for the goodness of fit test:</w:t>
      </w:r>
    </w:p>
    <w:p w14:paraId="1C514CB5" w14:textId="77777777" w:rsidR="00001D5B" w:rsidRDefault="00001D5B" w:rsidP="00001D5B">
      <w:pPr>
        <w:pStyle w:val="MDPI31text"/>
      </w:pPr>
    </w:p>
    <w:p w14:paraId="75F8809C" w14:textId="77777777" w:rsidR="00001D5B" w:rsidRDefault="00001D5B" w:rsidP="00001D5B">
      <w:pPr>
        <w:pStyle w:val="MDPI31text"/>
      </w:pPr>
      <m:oMathPara>
        <m:oMathParaPr>
          <m:jc m:val="center"/>
        </m:oMathParaPr>
        <m:oMath>
          <m:r>
            <m:rPr>
              <m:nor/>
            </m:rPr>
            <m:t xml:space="preserve">Cohen’s </m:t>
          </m:r>
          <m:r>
            <w:rPr>
              <w:rFonts w:ascii="Cambria Math" w:hAnsi="Cambria Math"/>
            </w:rPr>
            <m:t>w</m:t>
          </m:r>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rad>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den>
              </m:f>
            </m:e>
          </m:rad>
        </m:oMath>
      </m:oMathPara>
    </w:p>
    <w:p w14:paraId="596ADE1A" w14:textId="77777777" w:rsidR="00001D5B" w:rsidRDefault="00001D5B" w:rsidP="00001D5B">
      <w:pPr>
        <w:pStyle w:val="MDPI31text"/>
      </w:pPr>
    </w:p>
    <w:p w14:paraId="73D767FB" w14:textId="77777777" w:rsidR="000571BC" w:rsidRDefault="000571BC" w:rsidP="00001D5B">
      <w:pPr>
        <w:pStyle w:val="MDPI31text"/>
      </w:pPr>
    </w:p>
    <w:p w14:paraId="29BCEE8A" w14:textId="77777777" w:rsidR="00001D5B" w:rsidRDefault="00001D5B" w:rsidP="00001D5B">
      <w:pPr>
        <w:pStyle w:val="MDPI31text"/>
      </w:pPr>
      <w:r>
        <w:t xml:space="preserve">Thus,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m:t>
        </m:r>
        <m:r>
          <w:rPr>
            <w:rFonts w:ascii="Cambria Math" w:hAnsi="Cambria Math"/>
          </w:rPr>
          <m:t>N</m:t>
        </m:r>
      </m:oMath>
      <w:r>
        <w:t>.</w:t>
      </w:r>
    </w:p>
    <w:p w14:paraId="5017DC67" w14:textId="6B5FC752" w:rsidR="00DA6F9A" w:rsidRDefault="00DA6F9A" w:rsidP="00DA6F9A">
      <w:pPr>
        <w:pStyle w:val="MDPI31text"/>
      </w:pPr>
      <w:r>
        <w:t xml:space="preserve">Unfortunately, </w:t>
      </w:r>
      <w:r>
        <w:rPr>
          <w:i/>
          <w:iCs/>
        </w:rPr>
        <w:t>w</w:t>
      </w:r>
      <w:r>
        <w:t xml:space="preserve"> has an upper bound of one </w:t>
      </w:r>
      <w:r>
        <w:rPr>
          <w:i/>
          <w:iCs/>
        </w:rPr>
        <w:t>only</w:t>
      </w:r>
      <w:r>
        <w:t xml:space="preserve"> when the variable is binomial (has two categories) and the expected distribution is uniform (</w:t>
      </w:r>
      <m:oMath>
        <m:r>
          <w:rPr>
            <w:rFonts w:ascii="Cambria Math" w:hAnsi="Cambria Math"/>
          </w:rPr>
          <m:t>p</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0.5</m:t>
        </m:r>
      </m:oMath>
      <w:r>
        <w:t>). If the distribution is non</w:t>
      </w:r>
      <w:r>
        <w:t>-</w:t>
      </w:r>
      <w:r>
        <w:t xml:space="preserve">uniform or if there are more than </w:t>
      </w:r>
      <w:r>
        <w:t>two</w:t>
      </w:r>
      <w:r>
        <w:t xml:space="preserve"> classes, then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r>
          <m:rPr>
            <m:sty m:val="p"/>
          </m:rPr>
          <w:rPr>
            <w:rFonts w:ascii="Cambria Math" w:hAnsi="Cambria Math"/>
          </w:rPr>
          <m:t>&gt;</m:t>
        </m:r>
        <m:r>
          <w:rPr>
            <w:rFonts w:ascii="Cambria Math" w:hAnsi="Cambria Math"/>
          </w:rPr>
          <m:t>N</m:t>
        </m:r>
      </m:oMath>
      <w:r>
        <w:t xml:space="preserve">, and so </w:t>
      </w:r>
      <w:proofErr w:type="spellStart"/>
      <w:r>
        <w:rPr>
          <w:i/>
          <w:iCs/>
        </w:rPr>
        <w:t>w</w:t>
      </w:r>
      <w:proofErr w:type="spellEnd"/>
      <w:r>
        <w:t xml:space="preserve"> can be larger than </w:t>
      </w:r>
      <w:r>
        <w:t xml:space="preserve">one </w:t>
      </w:r>
      <w:r>
        <w:fldChar w:fldCharType="begin"/>
      </w:r>
      <w:r w:rsidR="00B05E9D">
        <w:instrText xml:space="preserve"> ADDIN ZOTERO_ITEM CSL_CITATION {"citationID":"GBMMAxlb","properties":{"formattedCitation":"[11,12]","plainCitation":"[11,12]","noteIndex":0},"citationItems":[{"id":2872,"uris":["http://zotero.org/users/998943/items/LKDE42KU"],"itemData":{"id":2872,"type":"article-journal","container-title":"PLoS ONE","DOI":"10.1371/journal.pone.0010059","ISSN":"1932-6203","issue":"4","journalAbbreviation":"PLoS ONE","language":"en","page":"e10059","source":"DOI.org (Crossref)","title":"A Generalized Formula for Converting Chi-Square Tests to Effect Sizes for Meta-Analysis","volume":"5","author":[{"family":"Rosenberg","given":"Michael S."}],"editor":[{"family":"Plaistow","given":"Stewart"}],"issued":{"date-parts":[["2010",4,7]]}}},{"id":2871,"uris":["http://zotero.org/users/998943/items/ZFLZ4RX8"],"itemData":{"id":2871,"type":"article-journal","abstract":"A fundamental shift in editorial policy for psychological journals was initiated when the fourth edition of the Publication Manual of the American Psychological Association (1994) placed emphasis on reporting measures of effect size. This paper presents measures of effect size for the chi-squared and the likelihood-ratio goodness-of-fit statistic tests.","container-title":"Perceptual and Motor Skills","DOI":"10.2466/pms.103.2.412-414","ISSN":"0031-5125","issue":"2","journalAbbreviation":"Percept Mot Skills","language":"en","note":"publisher: SAGE Publications Inc","page":"412-414","source":"SAGE Journals","title":"Measures of Effect Size for Chi-Squared and Likelihood-Ratio Goodness-of-Fit Tests","volume":"103","author":[{"family":"Johnston","given":"Janis E."},{"family":"Berry","given":"Kenneth J."},{"family":"Mielke","given":"Paul W."}],"issued":{"date-parts":[["2006",10,1]]}}}],"schema":"https://github.com/citation-style-language/schema/raw/master/csl-citation.json"} </w:instrText>
      </w:r>
      <w:r>
        <w:fldChar w:fldCharType="separate"/>
      </w:r>
      <w:r w:rsidR="00B05E9D" w:rsidRPr="00B05E9D">
        <w:t>[11,12]</w:t>
      </w:r>
      <w:r>
        <w:fldChar w:fldCharType="end"/>
      </w:r>
      <w:r>
        <w:t>.</w:t>
      </w:r>
      <w:r w:rsidR="003871C8">
        <w:t xml:space="preserve"> Examples </w:t>
      </w:r>
      <w:proofErr w:type="gramStart"/>
      <w:r w:rsidR="003871C8">
        <w:t>are shown</w:t>
      </w:r>
      <w:proofErr w:type="gramEnd"/>
      <w:r w:rsidR="003871C8">
        <w:t xml:space="preserve"> in Table 5.</w:t>
      </w:r>
    </w:p>
    <w:p w14:paraId="3E6F4511" w14:textId="77777777" w:rsidR="00DA6F9A" w:rsidRDefault="00DA6F9A" w:rsidP="00DA6F9A">
      <w:pPr>
        <w:pStyle w:val="MDPI41tablecaption"/>
      </w:pPr>
      <w:r>
        <w:rPr>
          <w:b/>
        </w:rPr>
        <w:t xml:space="preserve">Table </w:t>
      </w:r>
      <w:r>
        <w:rPr>
          <w:b/>
        </w:rPr>
        <w:t>5</w:t>
      </w:r>
      <w:r w:rsidRPr="00325902">
        <w:rPr>
          <w:b/>
        </w:rPr>
        <w:t>.</w:t>
      </w:r>
      <w:r w:rsidRPr="00325902">
        <w:t xml:space="preserve"> </w:t>
      </w:r>
      <w:r>
        <w:t xml:space="preserve">Effect size </w:t>
      </w:r>
      <w:r>
        <w:t>Cohen’s w</w:t>
      </w:r>
      <w:r>
        <w:t xml:space="preserve"> </w:t>
      </w:r>
      <w:r>
        <w:t>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DA6F9A" w:rsidRPr="00676E90" w14:paraId="475DDA70" w14:textId="77777777" w:rsidTr="00B0387B">
        <w:tc>
          <w:tcPr>
            <w:tcW w:w="2619" w:type="dxa"/>
            <w:tcBorders>
              <w:bottom w:val="single" w:sz="4" w:space="0" w:color="auto"/>
            </w:tcBorders>
            <w:shd w:val="clear" w:color="auto" w:fill="auto"/>
            <w:vAlign w:val="center"/>
          </w:tcPr>
          <w:p w14:paraId="4DB97B5C" w14:textId="77777777" w:rsidR="00DA6F9A" w:rsidRPr="007F7C8C" w:rsidRDefault="003871C8" w:rsidP="00B0387B">
            <w:pPr>
              <w:pStyle w:val="MDPI42tablebody"/>
              <w:spacing w:line="240" w:lineRule="auto"/>
              <w:rPr>
                <w:b/>
                <w:snapToGrid/>
              </w:rPr>
            </w:pPr>
            <w:r>
              <w:rPr>
                <w:b/>
                <w:snapToGrid/>
              </w:rPr>
              <w:t>Values</w:t>
            </w:r>
          </w:p>
        </w:tc>
        <w:tc>
          <w:tcPr>
            <w:tcW w:w="2619" w:type="dxa"/>
            <w:tcBorders>
              <w:bottom w:val="single" w:sz="4" w:space="0" w:color="auto"/>
            </w:tcBorders>
            <w:shd w:val="clear" w:color="auto" w:fill="auto"/>
            <w:vAlign w:val="center"/>
          </w:tcPr>
          <w:p w14:paraId="5FBE5E9F" w14:textId="77777777" w:rsidR="00DA6F9A" w:rsidRPr="007F7C8C" w:rsidRDefault="00DA6F9A" w:rsidP="00B0387B">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2540F0AD" w14:textId="77777777" w:rsidR="00DA6F9A" w:rsidRPr="007F7C8C" w:rsidRDefault="00DA6F9A" w:rsidP="00B0387B">
            <w:pPr>
              <w:pStyle w:val="MDPI42tablebody"/>
              <w:spacing w:line="240" w:lineRule="auto"/>
              <w:rPr>
                <w:b/>
                <w:snapToGrid/>
              </w:rPr>
            </w:pPr>
            <w:r>
              <w:rPr>
                <w:b/>
                <w:snapToGrid/>
              </w:rPr>
              <w:t>Cohen’s w (95% CI)</w:t>
            </w:r>
          </w:p>
        </w:tc>
      </w:tr>
      <w:tr w:rsidR="00DA6F9A" w:rsidRPr="00676E90" w14:paraId="1D6E5A47" w14:textId="77777777" w:rsidTr="00B0387B">
        <w:tc>
          <w:tcPr>
            <w:tcW w:w="2619" w:type="dxa"/>
            <w:shd w:val="clear" w:color="auto" w:fill="auto"/>
            <w:vAlign w:val="center"/>
          </w:tcPr>
          <w:p w14:paraId="7691E05D" w14:textId="77777777" w:rsidR="00DA6F9A" w:rsidRPr="00F220D4" w:rsidRDefault="00DA6F9A" w:rsidP="00B0387B">
            <w:pPr>
              <w:pStyle w:val="MDPI42tablebody"/>
              <w:spacing w:line="240" w:lineRule="auto"/>
            </w:pPr>
            <w:r>
              <w:lastRenderedPageBreak/>
              <w:t>90 / 10</w:t>
            </w:r>
          </w:p>
        </w:tc>
        <w:tc>
          <w:tcPr>
            <w:tcW w:w="2619" w:type="dxa"/>
            <w:shd w:val="clear" w:color="auto" w:fill="auto"/>
            <w:vAlign w:val="center"/>
          </w:tcPr>
          <w:p w14:paraId="55593C48" w14:textId="77777777" w:rsidR="00DA6F9A" w:rsidRPr="00F220D4" w:rsidRDefault="00DA6F9A" w:rsidP="00B0387B">
            <w:pPr>
              <w:pStyle w:val="MDPI42tablebody"/>
              <w:spacing w:line="240" w:lineRule="auto"/>
            </w:pPr>
            <w:r>
              <w:t>0.5 / 0.5</w:t>
            </w:r>
          </w:p>
        </w:tc>
        <w:tc>
          <w:tcPr>
            <w:tcW w:w="2619" w:type="dxa"/>
            <w:shd w:val="clear" w:color="auto" w:fill="auto"/>
            <w:vAlign w:val="center"/>
          </w:tcPr>
          <w:p w14:paraId="5B6A7098" w14:textId="77777777" w:rsidR="00DA6F9A" w:rsidRPr="00F220D4" w:rsidRDefault="00DA6F9A" w:rsidP="00B0387B">
            <w:pPr>
              <w:pStyle w:val="MDPI42tablebody"/>
              <w:spacing w:line="240" w:lineRule="auto"/>
            </w:pPr>
            <w:r>
              <w:t>0.80 (0.61, 1.00)</w:t>
            </w:r>
          </w:p>
        </w:tc>
      </w:tr>
      <w:tr w:rsidR="00DA6F9A" w:rsidRPr="00676E90" w14:paraId="4AA8FF54" w14:textId="77777777" w:rsidTr="00B0387B">
        <w:tc>
          <w:tcPr>
            <w:tcW w:w="2619" w:type="dxa"/>
            <w:shd w:val="clear" w:color="auto" w:fill="auto"/>
            <w:vAlign w:val="center"/>
          </w:tcPr>
          <w:p w14:paraId="2D8A0E37" w14:textId="77777777" w:rsidR="00DA6F9A" w:rsidRPr="00F220D4" w:rsidRDefault="00DA6F9A" w:rsidP="00B0387B">
            <w:pPr>
              <w:pStyle w:val="MDPI42tablebody"/>
              <w:spacing w:line="240" w:lineRule="auto"/>
            </w:pPr>
            <w:r>
              <w:t>90 / 10</w:t>
            </w:r>
          </w:p>
        </w:tc>
        <w:tc>
          <w:tcPr>
            <w:tcW w:w="2619" w:type="dxa"/>
            <w:shd w:val="clear" w:color="auto" w:fill="auto"/>
            <w:vAlign w:val="center"/>
          </w:tcPr>
          <w:p w14:paraId="24502534" w14:textId="77777777" w:rsidR="00DA6F9A" w:rsidRPr="00F220D4" w:rsidRDefault="00DA6F9A" w:rsidP="00B0387B">
            <w:pPr>
              <w:pStyle w:val="MDPI42tablebody"/>
              <w:spacing w:line="240" w:lineRule="auto"/>
            </w:pPr>
            <w:r>
              <w:t>0.35 / 0.65</w:t>
            </w:r>
          </w:p>
        </w:tc>
        <w:tc>
          <w:tcPr>
            <w:tcW w:w="2619" w:type="dxa"/>
            <w:shd w:val="clear" w:color="auto" w:fill="auto"/>
            <w:vAlign w:val="center"/>
          </w:tcPr>
          <w:p w14:paraId="31B011D6" w14:textId="77777777" w:rsidR="00DA6F9A" w:rsidRPr="00F220D4" w:rsidRDefault="00DA6F9A" w:rsidP="00DA6F9A">
            <w:pPr>
              <w:pStyle w:val="MDPI42tablebody"/>
              <w:spacing w:line="240" w:lineRule="auto"/>
            </w:pPr>
            <w:r>
              <w:t>1.15 (0.99, 1.36)</w:t>
            </w:r>
          </w:p>
        </w:tc>
      </w:tr>
      <w:tr w:rsidR="00DA6F9A" w:rsidRPr="00676E90" w14:paraId="38A9CFFE" w14:textId="77777777" w:rsidTr="00B0387B">
        <w:tc>
          <w:tcPr>
            <w:tcW w:w="2619" w:type="dxa"/>
            <w:shd w:val="clear" w:color="auto" w:fill="auto"/>
            <w:vAlign w:val="center"/>
          </w:tcPr>
          <w:p w14:paraId="50582962" w14:textId="68C650BB" w:rsidR="00DA6F9A" w:rsidRDefault="000465EC" w:rsidP="00B0387B">
            <w:pPr>
              <w:pStyle w:val="MDPI42tablebody"/>
              <w:spacing w:line="240" w:lineRule="auto"/>
            </w:pPr>
            <w:r>
              <w:t>5 / 10 / 80 / 5</w:t>
            </w:r>
          </w:p>
        </w:tc>
        <w:tc>
          <w:tcPr>
            <w:tcW w:w="2619" w:type="dxa"/>
            <w:shd w:val="clear" w:color="auto" w:fill="auto"/>
            <w:vAlign w:val="center"/>
          </w:tcPr>
          <w:p w14:paraId="613875B5" w14:textId="77777777" w:rsidR="00DA6F9A" w:rsidRDefault="00DA6F9A" w:rsidP="00DA6F9A">
            <w:pPr>
              <w:pStyle w:val="MDPI42tablebody"/>
              <w:spacing w:line="240" w:lineRule="auto"/>
            </w:pPr>
            <w:r>
              <w:t>0.25 / 0.25 / 0.25 / 0.25</w:t>
            </w:r>
          </w:p>
        </w:tc>
        <w:tc>
          <w:tcPr>
            <w:tcW w:w="2619" w:type="dxa"/>
            <w:shd w:val="clear" w:color="auto" w:fill="auto"/>
            <w:vAlign w:val="center"/>
          </w:tcPr>
          <w:p w14:paraId="4E088A2D" w14:textId="77777777" w:rsidR="00DA6F9A" w:rsidRDefault="00DA6F9A" w:rsidP="00B0387B">
            <w:pPr>
              <w:pStyle w:val="MDPI42tablebody"/>
              <w:spacing w:line="240" w:lineRule="auto"/>
            </w:pPr>
            <w:r>
              <w:t>1.27 (1.10, 1.73)</w:t>
            </w:r>
          </w:p>
        </w:tc>
      </w:tr>
    </w:tbl>
    <w:p w14:paraId="659D0F79" w14:textId="77777777" w:rsidR="005F33E7" w:rsidRDefault="005F33E7" w:rsidP="005B4E3B">
      <w:pPr>
        <w:pStyle w:val="MDPI31text"/>
      </w:pPr>
    </w:p>
    <w:p w14:paraId="55678ABE" w14:textId="439FE92A" w:rsidR="003871C8" w:rsidRDefault="003871C8" w:rsidP="003871C8">
      <w:pPr>
        <w:pStyle w:val="MDPI31text"/>
      </w:pPr>
      <w:r>
        <w:t xml:space="preserve">Although Cohen suggested that </w:t>
      </w:r>
      <w:proofErr w:type="spellStart"/>
      <w:r>
        <w:rPr>
          <w:i/>
          <w:iCs/>
        </w:rPr>
        <w:t>w</w:t>
      </w:r>
      <w:proofErr w:type="spellEnd"/>
      <w:r>
        <w:t xml:space="preserve"> can also be used for such designs, we believe that this hinders the interpretation of </w:t>
      </w:r>
      <w:r>
        <w:rPr>
          <w:i/>
          <w:iCs/>
        </w:rPr>
        <w:t>w</w:t>
      </w:r>
      <w:r>
        <w:t xml:space="preserve"> since it can be arbitrarily large</w:t>
      </w:r>
      <w:r>
        <w:t xml:space="preserve"> </w:t>
      </w:r>
      <w:r>
        <w:fldChar w:fldCharType="begin"/>
      </w:r>
      <w:r w:rsidR="00B05E9D">
        <w:instrText xml:space="preserve"> ADDIN ZOTERO_ITEM CSL_CITATION {"citationID":"UwksXwzp","properties":{"formattedCitation":"[13]","plainCitation":"[13]","noteIndex":0},"citationItems":[{"id":2831,"uris":["http://zotero.org/users/998943/items/RGYCPFFA"],"itemData":{"id":2831,"type":"book","edition":"0","ISBN":"978-1-134-74270-7","language":"en","note":"DOI: 10.4324/9780203771587","publisher":"Routledge","source":"DOI.org (Crossref)","title":"Statistical Power Analysis for the Behavioral Sciences","URL":"https://www.taylorfrancis.com/books/9781134742707","author":[{"family":"Cohen","given":"Jacob"}],"accessed":{"date-parts":[["2022",10,8]]},"issued":{"date-parts":[["2013",5,13]]}}}],"schema":"https://github.com/citation-style-language/schema/raw/master/csl-citation.json"} </w:instrText>
      </w:r>
      <w:r>
        <w:fldChar w:fldCharType="separate"/>
      </w:r>
      <w:r w:rsidR="00B05E9D" w:rsidRPr="00B05E9D">
        <w:t>[13]</w:t>
      </w:r>
      <w:r>
        <w:fldChar w:fldCharType="end"/>
      </w:r>
      <w:r>
        <w:t>.</w:t>
      </w:r>
    </w:p>
    <w:p w14:paraId="0042898C" w14:textId="77777777" w:rsidR="003871C8" w:rsidRDefault="003871C8" w:rsidP="005B4E3B">
      <w:pPr>
        <w:pStyle w:val="MDPI31text"/>
      </w:pPr>
    </w:p>
    <w:p w14:paraId="13A37044" w14:textId="77777777" w:rsidR="003871C8" w:rsidRDefault="003871C8" w:rsidP="003871C8">
      <w:pPr>
        <w:pStyle w:val="MDPI22heading2"/>
      </w:pPr>
      <w:r>
        <w:t xml:space="preserve">3.2 </w:t>
      </w:r>
      <w:r>
        <w:t>Fei</w:t>
      </w:r>
    </w:p>
    <w:p w14:paraId="0016A139" w14:textId="77777777" w:rsidR="003871C8" w:rsidRDefault="003871C8" w:rsidP="003871C8">
      <w:pPr>
        <w:pStyle w:val="MDPI31text"/>
      </w:pPr>
      <w:r>
        <w:t xml:space="preserve">We present here a new effect size, </w:t>
      </w:r>
      <w:r>
        <w:rPr>
          <w:rFonts w:ascii="Times New Roman" w:hAnsi="Times New Roman"/>
        </w:rPr>
        <w:t>פ</w:t>
      </w:r>
      <w:r>
        <w:t xml:space="preserve"> (</w:t>
      </w:r>
      <w:proofErr w:type="spellStart"/>
      <w:r>
        <w:t>Fei</w:t>
      </w:r>
      <w:proofErr w:type="spellEnd"/>
      <w:r>
        <w:t xml:space="preserve">, </w:t>
      </w:r>
      <w:proofErr w:type="gramStart"/>
      <w:r>
        <w:t>pronounced</w:t>
      </w:r>
      <w:proofErr w:type="gramEnd"/>
      <w:r>
        <w:t xml:space="preserve"> “fay”), which normalizes goodness-of-fit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by the proper </w:t>
      </w:r>
      <m:oMath>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oMath>
      <w:r>
        <w:t xml:space="preserve"> for non-uniform and/or multinomial variables.</w:t>
      </w:r>
    </w:p>
    <w:p w14:paraId="7F33B23E" w14:textId="77777777" w:rsidR="003871C8" w:rsidRDefault="003871C8" w:rsidP="003871C8">
      <w:pPr>
        <w:pStyle w:val="MDPI31text"/>
      </w:pPr>
      <w:r>
        <w:t>The largest deviation from the expected probability distribution would occur when all observations are in the cell with the smallest expected probability. That is:</w:t>
      </w:r>
    </w:p>
    <w:p w14:paraId="7D4A032B" w14:textId="77777777" w:rsidR="003871C8" w:rsidRDefault="003871C8" w:rsidP="003871C8">
      <w:pPr>
        <w:pStyle w:val="MDPI31text"/>
      </w:pPr>
    </w:p>
    <w:p w14:paraId="1B68720C" w14:textId="77777777" w:rsidR="003871C8" w:rsidRDefault="003871C8" w:rsidP="003871C8">
      <w:pPr>
        <w:pStyle w:val="MDPI31text"/>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O</m:t>
              </m:r>
            </m:sub>
          </m:sSub>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m:rPr>
                        <m:nor/>
                      </m:rPr>
                      <m:t>min</m:t>
                    </m:r>
                    <m:d>
                      <m:dPr>
                        <m:ctrlPr>
                          <w:rPr>
                            <w:rFonts w:ascii="Cambria Math" w:hAnsi="Cambria Math"/>
                          </w:rPr>
                        </m:ctrlPr>
                      </m:dPr>
                      <m:e>
                        <m:r>
                          <w:rPr>
                            <w:rFonts w:ascii="Cambria Math" w:hAnsi="Cambria Math"/>
                          </w:rPr>
                          <m:t>p</m:t>
                        </m:r>
                      </m:e>
                    </m:d>
                  </m:e>
                </m:mr>
                <m:mr>
                  <m:e>
                    <m:r>
                      <w:rPr>
                        <w:rFonts w:ascii="Cambria Math" w:hAnsi="Cambria Math"/>
                      </w:rPr>
                      <m:t>0</m:t>
                    </m:r>
                    <m:r>
                      <m:rPr>
                        <m:sty m:val="p"/>
                      </m:rPr>
                      <w:rPr>
                        <w:rFonts w:ascii="Cambria Math" w:hAnsi="Cambria Math"/>
                      </w:rPr>
                      <m:t>,</m:t>
                    </m:r>
                  </m:e>
                  <m:e>
                    <m:r>
                      <m:rPr>
                        <m:nor/>
                      </m:rPr>
                      <m:t>Otherwise</m:t>
                    </m:r>
                  </m:e>
                </m:mr>
              </m:m>
            </m:e>
          </m:d>
        </m:oMath>
      </m:oMathPara>
    </w:p>
    <w:p w14:paraId="10EBFFB8" w14:textId="77777777" w:rsidR="003871C8" w:rsidRDefault="003871C8" w:rsidP="003871C8">
      <w:pPr>
        <w:pStyle w:val="MDPI31text"/>
      </w:pPr>
    </w:p>
    <w:p w14:paraId="48BDE2A7" w14:textId="77777777" w:rsidR="003871C8" w:rsidRDefault="003871C8" w:rsidP="003871C8">
      <w:pPr>
        <w:pStyle w:val="MDPI31text"/>
      </w:pPr>
      <w:r>
        <w:t xml:space="preserve">We can find </w:t>
      </w: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E</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sub>
            </m:sSub>
          </m:den>
        </m:f>
      </m:oMath>
      <w:r>
        <w:t xml:space="preserve"> for each of these values:</w:t>
      </w:r>
    </w:p>
    <w:p w14:paraId="37ACEBF9" w14:textId="77777777" w:rsidR="003871C8" w:rsidRDefault="003871C8" w:rsidP="003871C8">
      <w:pPr>
        <w:pStyle w:val="MDPI31text"/>
      </w:pPr>
    </w:p>
    <w:p w14:paraId="7FE577FC" w14:textId="77777777" w:rsidR="003871C8" w:rsidRDefault="003871C8" w:rsidP="003871C8">
      <w:pPr>
        <w:pStyle w:val="MDPI31text"/>
      </w:pPr>
      <m:oMathPara>
        <m:oMathParaPr>
          <m:jc m:val="center"/>
        </m:oMathParaPr>
        <m:oMath>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O</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E</m:t>
                  </m:r>
                </m:sub>
              </m:sSub>
            </m:den>
          </m:f>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1</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e>
                  <m:e>
                    <m:r>
                      <m:rPr>
                        <m:nor/>
                      </m:rPr>
                      <m:t xml:space="preserve">if </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mr>
                <m:mr>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r>
                                  <w:rPr>
                                    <w:rFonts w:ascii="Cambria Math" w:hAnsi="Cambria Math"/>
                                  </w:rPr>
                                  <m:t>0</m:t>
                                </m:r>
                              </m:e>
                            </m:d>
                          </m:e>
                          <m:sup>
                            <m:r>
                              <w:rPr>
                                <w:rFonts w:ascii="Cambria Math" w:hAnsi="Cambria Math"/>
                              </w:rPr>
                              <m:t>2</m:t>
                            </m:r>
                          </m:sup>
                        </m:sSup>
                      </m:num>
                      <m:den>
                        <m:sSub>
                          <m:sSubPr>
                            <m:ctrlPr>
                              <w:rPr>
                                <w:rFonts w:ascii="Cambria Math" w:hAnsi="Cambria Math"/>
                              </w:rPr>
                            </m:ctrlPr>
                          </m:sSubPr>
                          <m:e>
                            <m:r>
                              <w:rPr>
                                <w:rFonts w:ascii="Cambria Math" w:hAnsi="Cambria Math"/>
                              </w:rPr>
                              <m:t>p</m:t>
                            </m:r>
                          </m:e>
                          <m:sub>
                            <m:r>
                              <w:rPr>
                                <w:rFonts w:ascii="Cambria Math" w:hAnsi="Cambria Math"/>
                              </w:rPr>
                              <m:t>i</m:t>
                            </m:r>
                          </m:sub>
                        </m:sSub>
                      </m:den>
                    </m:f>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e>
                  <m:e>
                    <m:r>
                      <m:rPr>
                        <m:nor/>
                      </m:rPr>
                      <m:t>Otherwise</m:t>
                    </m:r>
                  </m:e>
                </m:mr>
              </m:m>
            </m:e>
          </m:d>
        </m:oMath>
      </m:oMathPara>
    </w:p>
    <w:p w14:paraId="2138F828" w14:textId="77777777" w:rsidR="003871C8" w:rsidRDefault="003871C8" w:rsidP="003871C8">
      <w:pPr>
        <w:pStyle w:val="MDPI31text"/>
        <w:rPr>
          <w:lang w:val="de-DE"/>
        </w:rPr>
      </w:pPr>
    </w:p>
    <w:p w14:paraId="2194E8E1" w14:textId="77777777" w:rsidR="003871C8" w:rsidRDefault="003871C8" w:rsidP="003871C8">
      <w:pPr>
        <w:pStyle w:val="MDPI31text"/>
        <w:rPr>
          <w:lang w:val="de-DE"/>
        </w:rPr>
      </w:pPr>
      <w:proofErr w:type="spellStart"/>
      <w:r w:rsidRPr="00F17CE3">
        <w:rPr>
          <w:lang w:val="de-DE"/>
        </w:rPr>
        <w:t>Therefore</w:t>
      </w:r>
      <w:proofErr w:type="spellEnd"/>
      <w:r w:rsidRPr="00F17CE3">
        <w:rPr>
          <w:lang w:val="de-DE"/>
        </w:rPr>
        <w:t>,</w:t>
      </w:r>
    </w:p>
    <w:p w14:paraId="68B6CB1D" w14:textId="77777777" w:rsidR="003871C8" w:rsidRPr="00F17CE3" w:rsidRDefault="003871C8" w:rsidP="003871C8">
      <w:pPr>
        <w:pStyle w:val="MDPI31text"/>
        <w:rPr>
          <w:lang w:val="de-DE"/>
        </w:rPr>
      </w:pPr>
    </w:p>
    <w:p w14:paraId="479B0D66" w14:textId="77777777" w:rsidR="003871C8" w:rsidRPr="00F17CE3" w:rsidRDefault="003871C8" w:rsidP="003871C8">
      <w:pPr>
        <w:pStyle w:val="MDPI31text"/>
        <w:rPr>
          <w:lang w:val="de-DE"/>
        </w:rPr>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lang w:val="de-DE"/>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lang w:val="de-DE"/>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e>
                <m:r>
                  <m:rPr>
                    <m:sty m:val="p"/>
                  </m:rPr>
                  <w:rPr>
                    <w:rFonts w:ascii="Cambria Math" w:hAnsi="Cambria Math"/>
                    <w:lang w:val="de-DE"/>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lang w:val="de-DE"/>
                      </w:rPr>
                      <m:t>=</m:t>
                    </m:r>
                    <m:r>
                      <w:rPr>
                        <w:rFonts w:ascii="Cambria Math" w:hAnsi="Cambria Math"/>
                        <w:lang w:val="de-DE"/>
                      </w:rPr>
                      <m:t>1</m:t>
                    </m:r>
                  </m:sub>
                  <m:sup>
                    <m:r>
                      <w:rPr>
                        <w:rFonts w:ascii="Cambria Math" w:hAnsi="Cambria Math"/>
                      </w:rPr>
                      <m:t>k</m:t>
                    </m:r>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nary>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r>
                  <m:rPr>
                    <m:sty m:val="p"/>
                  </m:rPr>
                  <w:rPr>
                    <w:rFonts w:ascii="Cambria Math" w:hAnsi="Cambria Math"/>
                    <w:lang w:val="de-DE"/>
                  </w:rPr>
                  <m:t>+</m:t>
                </m:r>
                <m:f>
                  <m:fPr>
                    <m:ctrlPr>
                      <w:rPr>
                        <w:rFonts w:ascii="Cambria Math" w:hAnsi="Cambria Math"/>
                      </w:rPr>
                    </m:ctrlPr>
                  </m:fPr>
                  <m:num>
                    <m:sSup>
                      <m:sSupPr>
                        <m:ctrlPr>
                          <w:rPr>
                            <w:rFonts w:ascii="Cambria Math" w:hAnsi="Cambria Math"/>
                          </w:rPr>
                        </m:ctrlPr>
                      </m:sSupPr>
                      <m:e>
                        <m:d>
                          <m:dPr>
                            <m:ctrlPr>
                              <w:rPr>
                                <w:rFonts w:ascii="Cambria Math" w:hAnsi="Cambria Math"/>
                              </w:rPr>
                            </m:ctrlPr>
                          </m:dPr>
                          <m:e>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e>
                        </m:d>
                      </m:e>
                      <m:sup>
                        <m:r>
                          <w:rPr>
                            <w:rFonts w:ascii="Cambria Math" w:hAnsi="Cambria Math"/>
                            <w:lang w:val="de-DE"/>
                          </w:rPr>
                          <m:t>2</m:t>
                        </m:r>
                      </m:sup>
                    </m:sSup>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r>
                      <m:rPr>
                        <m:sty m:val="p"/>
                      </m:rPr>
                      <w:rPr>
                        <w:rFonts w:ascii="Cambria Math" w:hAnsi="Cambria Math"/>
                        <w:lang w:val="de-DE"/>
                      </w:rPr>
                      <m:t>-</m:t>
                    </m:r>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e>
            </m:mr>
            <m:mr>
              <m:e/>
              <m:e>
                <m:r>
                  <m:rPr>
                    <m:sty m:val="p"/>
                  </m:rPr>
                  <w:rPr>
                    <w:rFonts w:ascii="Cambria Math" w:hAnsi="Cambria Math"/>
                    <w:lang w:val="de-DE"/>
                  </w:rPr>
                  <m:t>=</m:t>
                </m:r>
                <m:f>
                  <m:fPr>
                    <m:ctrlPr>
                      <w:rPr>
                        <w:rFonts w:ascii="Cambria Math" w:hAnsi="Cambria Math"/>
                      </w:rPr>
                    </m:ctrlPr>
                  </m:fPr>
                  <m:num>
                    <m:r>
                      <w:rPr>
                        <w:rFonts w:ascii="Cambria Math" w:hAnsi="Cambria Math"/>
                        <w:lang w:val="de-DE"/>
                      </w:rPr>
                      <m:t>1</m:t>
                    </m:r>
                  </m:num>
                  <m:den>
                    <m:r>
                      <m:rPr>
                        <m:nor/>
                      </m:rPr>
                      <w:rPr>
                        <w:lang w:val="de-DE"/>
                      </w: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lang w:val="de-DE"/>
                  </w:rPr>
                  <m:t>-</m:t>
                </m:r>
                <m:r>
                  <w:rPr>
                    <w:rFonts w:ascii="Cambria Math" w:hAnsi="Cambria Math"/>
                    <w:lang w:val="de-DE"/>
                  </w:rPr>
                  <m:t>1</m:t>
                </m:r>
              </m:e>
            </m:mr>
          </m:m>
        </m:oMath>
      </m:oMathPara>
    </w:p>
    <w:p w14:paraId="225DD12E" w14:textId="77777777" w:rsidR="003871C8" w:rsidRDefault="003871C8" w:rsidP="003871C8">
      <w:pPr>
        <w:pStyle w:val="MDPI31text"/>
      </w:pPr>
    </w:p>
    <w:p w14:paraId="042EA45C" w14:textId="77777777" w:rsidR="003871C8" w:rsidRDefault="003871C8" w:rsidP="003871C8">
      <w:pPr>
        <w:pStyle w:val="MDPI31text"/>
      </w:pPr>
      <w:r>
        <w:t>And so,</w:t>
      </w:r>
    </w:p>
    <w:p w14:paraId="0C641E50" w14:textId="77777777" w:rsidR="003871C8" w:rsidRDefault="003871C8" w:rsidP="003871C8">
      <w:pPr>
        <w:pStyle w:val="MDPI31text"/>
      </w:pPr>
    </w:p>
    <w:p w14:paraId="77EBA213" w14:textId="77777777" w:rsidR="003871C8" w:rsidRDefault="003871C8" w:rsidP="003871C8">
      <w:pPr>
        <w:pStyle w:val="MDPI31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sSubSup>
                  <m:sSubSupPr>
                    <m:ctrlPr>
                      <w:rPr>
                        <w:rFonts w:ascii="Cambria Math" w:hAnsi="Cambria Math"/>
                      </w:rPr>
                    </m:ctrlPr>
                  </m:sSubSupPr>
                  <m:e>
                    <m:r>
                      <w:rPr>
                        <w:rFonts w:ascii="Cambria Math" w:hAnsi="Cambria Math"/>
                      </w:rPr>
                      <m:t>χ</m:t>
                    </m:r>
                  </m:e>
                  <m:sub>
                    <m:r>
                      <m:rPr>
                        <m:nor/>
                      </m:rPr>
                      <m:t>max</m:t>
                    </m:r>
                  </m:sub>
                  <m:sup>
                    <m:r>
                      <w:rPr>
                        <w:rFonts w:ascii="Cambria Math" w:hAnsi="Cambria Math"/>
                      </w:rPr>
                      <m:t>2</m:t>
                    </m:r>
                  </m:sup>
                </m:sSubSup>
              </m:e>
              <m:e>
                <m:r>
                  <m:rPr>
                    <m:sty m:val="p"/>
                  </m:rPr>
                  <w:rPr>
                    <w:rFonts w:ascii="Cambria Math" w:hAnsi="Cambria Math"/>
                  </w:rPr>
                  <m:t>=</m:t>
                </m:r>
                <m:r>
                  <w:rPr>
                    <w:rFonts w:ascii="Cambria Math" w:hAnsi="Cambria Math"/>
                  </w:rPr>
                  <m:t>N</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O</m:t>
                                        </m:r>
                                      </m:e>
                                      <m:sub>
                                        <m:r>
                                          <w:rPr>
                                            <w:rFonts w:ascii="Cambria Math" w:hAnsi="Cambria Math"/>
                                          </w:rPr>
                                          <m:t>i</m:t>
                                        </m:r>
                                      </m:sub>
                                    </m:sSub>
                                  </m:sub>
                                </m:sSub>
                                <m:r>
                                  <m:rPr>
                                    <m:sty m:val="p"/>
                                  </m:rPr>
                                  <w:rPr>
                                    <w:rFonts w:ascii="Cambria Math" w:hAnsi="Cambria Math"/>
                                  </w:rPr>
                                  <m:t>-</m:t>
                                </m:r>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e>
                            </m:d>
                          </m:e>
                          <m:sup>
                            <m:r>
                              <w:rPr>
                                <w:rFonts w:ascii="Cambria Math" w:hAnsi="Cambria Math"/>
                              </w:rPr>
                              <m:t>2</m:t>
                            </m:r>
                          </m:sup>
                        </m:sSup>
                      </m:num>
                      <m:den>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E</m:t>
                                </m:r>
                              </m:e>
                              <m:sub>
                                <m:r>
                                  <w:rPr>
                                    <w:rFonts w:ascii="Cambria Math" w:hAnsi="Cambria Math"/>
                                  </w:rPr>
                                  <m:t>i</m:t>
                                </m:r>
                              </m:sub>
                            </m:sSub>
                          </m:sub>
                        </m:sSub>
                      </m:den>
                    </m:f>
                  </m:e>
                </m:nary>
              </m:e>
            </m:mr>
            <m:mr>
              <m:e/>
              <m:e>
                <m:r>
                  <m:rPr>
                    <m:sty m:val="p"/>
                  </m:rPr>
                  <w:rPr>
                    <w:rFonts w:ascii="Cambria Math" w:hAnsi="Cambria Math"/>
                  </w:rPr>
                  <m:t>=</m:t>
                </m:r>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e>
            </m:mr>
          </m:m>
        </m:oMath>
      </m:oMathPara>
    </w:p>
    <w:p w14:paraId="25B5A9E4" w14:textId="77777777" w:rsidR="003871C8" w:rsidRDefault="003871C8" w:rsidP="003871C8">
      <w:pPr>
        <w:pStyle w:val="MDPI31text"/>
      </w:pPr>
    </w:p>
    <w:p w14:paraId="45435463" w14:textId="77777777" w:rsidR="003871C8" w:rsidRDefault="003871C8" w:rsidP="003871C8">
      <w:pPr>
        <w:pStyle w:val="MDPI31text"/>
      </w:pPr>
      <w:r>
        <w:t xml:space="preserve">Finally, an effect size </w:t>
      </w:r>
      <w:proofErr w:type="gramStart"/>
      <w:r>
        <w:t>can be derived</w:t>
      </w:r>
      <w:proofErr w:type="gramEnd"/>
      <w:r>
        <w:t xml:space="preserve"> as:</w:t>
      </w:r>
    </w:p>
    <w:p w14:paraId="43093B86" w14:textId="77777777" w:rsidR="003871C8" w:rsidRDefault="003871C8" w:rsidP="003871C8">
      <w:pPr>
        <w:pStyle w:val="MDPI31text"/>
      </w:pPr>
    </w:p>
    <w:p w14:paraId="543D4A30" w14:textId="77777777" w:rsidR="003871C8" w:rsidRDefault="003871C8" w:rsidP="003871C8">
      <w:pPr>
        <w:pStyle w:val="MDPI31text"/>
      </w:pPr>
      <m:oMathPara>
        <m:oMathParaPr>
          <m:jc m:val="center"/>
        </m:oMathParaPr>
        <m:oMath>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χ</m:t>
                      </m:r>
                    </m:e>
                    <m:sup>
                      <m:r>
                        <w:rPr>
                          <w:rFonts w:ascii="Cambria Math" w:hAnsi="Cambria Math"/>
                        </w:rPr>
                        <m:t>2</m:t>
                      </m:r>
                    </m:sup>
                  </m:sSup>
                </m:num>
                <m:den>
                  <m:r>
                    <w:rPr>
                      <w:rFonts w:ascii="Cambria Math" w:hAnsi="Cambria Math"/>
                    </w:rPr>
                    <m:t>N</m:t>
                  </m:r>
                  <m:r>
                    <m:rPr>
                      <m:sty m:val="p"/>
                    </m:rPr>
                    <w:rPr>
                      <w:rFonts w:ascii="Cambria Math" w:hAnsi="Cambria Math"/>
                    </w:rPr>
                    <m:t>×</m:t>
                  </m:r>
                  <m:d>
                    <m:dPr>
                      <m:ctrlPr>
                        <w:rPr>
                          <w:rFonts w:ascii="Cambria Math" w:hAnsi="Cambria Math"/>
                        </w:rPr>
                      </m:ctrlPr>
                    </m:dPr>
                    <m:e>
                      <m:f>
                        <m:fPr>
                          <m:ctrlPr>
                            <w:rPr>
                              <w:rFonts w:ascii="Cambria Math" w:hAnsi="Cambria Math"/>
                            </w:rPr>
                          </m:ctrlPr>
                        </m:fPr>
                        <m:num>
                          <m:r>
                            <w:rPr>
                              <w:rFonts w:ascii="Cambria Math" w:hAnsi="Cambria Math"/>
                            </w:rPr>
                            <m:t>1</m:t>
                          </m:r>
                        </m:num>
                        <m:den>
                          <m:r>
                            <m:rPr>
                              <m:nor/>
                            </m:rPr>
                            <m:t>min</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E</m:t>
                                  </m:r>
                                </m:sub>
                              </m:sSub>
                            </m:e>
                          </m:d>
                        </m:den>
                      </m:f>
                      <m:r>
                        <m:rPr>
                          <m:sty m:val="p"/>
                        </m:rPr>
                        <w:rPr>
                          <w:rFonts w:ascii="Cambria Math" w:hAnsi="Cambria Math"/>
                        </w:rPr>
                        <m:t>-</m:t>
                      </m:r>
                      <m:r>
                        <w:rPr>
                          <w:rFonts w:ascii="Cambria Math" w:hAnsi="Cambria Math"/>
                        </w:rPr>
                        <m:t>1</m:t>
                      </m:r>
                    </m:e>
                  </m:d>
                </m:den>
              </m:f>
            </m:e>
          </m:rad>
        </m:oMath>
      </m:oMathPara>
    </w:p>
    <w:p w14:paraId="4E53EA5B" w14:textId="77777777" w:rsidR="003871C8" w:rsidRDefault="003871C8" w:rsidP="003871C8">
      <w:pPr>
        <w:pStyle w:val="MDPI31text"/>
      </w:pPr>
    </w:p>
    <w:p w14:paraId="75DCB4BC" w14:textId="3BB9B061" w:rsidR="000465EC" w:rsidRDefault="003871C8" w:rsidP="000465EC">
      <w:pPr>
        <w:pStyle w:val="MDPI31text"/>
      </w:pPr>
      <w:r>
        <w:t xml:space="preserve">We call this effect size </w:t>
      </w:r>
      <w:r>
        <w:rPr>
          <w:rFonts w:ascii="Times New Roman" w:hAnsi="Times New Roman"/>
        </w:rPr>
        <w:t>פ</w:t>
      </w:r>
      <w:r>
        <w:t xml:space="preserve"> (</w:t>
      </w:r>
      <w:proofErr w:type="spellStart"/>
      <w:r>
        <w:t>Fei</w:t>
      </w:r>
      <w:proofErr w:type="spellEnd"/>
      <w:r>
        <w:t xml:space="preserve">), which represents the voiceless bilabial fricative in the Hebrew language, keeping in line with </w:t>
      </w:r>
      <m:oMath>
        <m:r>
          <w:rPr>
            <w:rFonts w:ascii="Cambria Math" w:hAnsi="Cambria Math"/>
          </w:rPr>
          <m:t>ϕ</m:t>
        </m:r>
      </m:oMath>
      <w:r>
        <w:t xml:space="preserve"> (which in modern Greek marks the same sound) and </w:t>
      </w:r>
      <m:oMath>
        <m:r>
          <w:rPr>
            <w:rFonts w:ascii="Cambria Math" w:hAnsi="Cambria Math"/>
          </w:rPr>
          <m:t>V</m:t>
        </m:r>
      </m:oMath>
      <w:r>
        <w:t xml:space="preserve"> (which in English marks a voiced bilabial fricative; </w:t>
      </w:r>
      <m:oMath>
        <m:r>
          <w:rPr>
            <w:rFonts w:ascii="Cambria Math" w:hAnsi="Cambria Math"/>
          </w:rPr>
          <m:t>W</m:t>
        </m:r>
      </m:oMath>
      <w:r>
        <w:t xml:space="preserve"> being deriv</w:t>
      </w:r>
      <w:proofErr w:type="spellStart"/>
      <w:r>
        <w:t>ed</w:t>
      </w:r>
      <w:proofErr w:type="spellEnd"/>
      <w:r>
        <w:t xml:space="preserve"> from </w:t>
      </w:r>
      <w:r>
        <w:lastRenderedPageBreak/>
        <w:t xml:space="preserve">the letter V in modern Latin alphabet). </w:t>
      </w:r>
      <w:r>
        <w:rPr>
          <w:rFonts w:ascii="Times New Roman" w:hAnsi="Times New Roman"/>
        </w:rPr>
        <w:t>פ</w:t>
      </w:r>
      <w:r>
        <w:t xml:space="preserve"> will be zero</w:t>
      </w:r>
      <w:r>
        <w:t xml:space="preserve"> when the observed distribution matches the expected one (under the null hypothesis) perfectly, and will be </w:t>
      </w:r>
      <w:r>
        <w:t>one</w:t>
      </w:r>
      <w:r>
        <w:t xml:space="preserve"> when the sample contains </w:t>
      </w:r>
      <w:r>
        <w:rPr>
          <w:i/>
          <w:iCs/>
        </w:rPr>
        <w:t>only</w:t>
      </w:r>
      <w:r>
        <w:t xml:space="preserve"> one class of observations—the one with the smallest expected probability (under the null hypothesis). </w:t>
      </w:r>
      <w:commentRangeStart w:id="0"/>
      <w:r>
        <w:t xml:space="preserve">That is, </w:t>
      </w:r>
      <w:r>
        <w:rPr>
          <w:rFonts w:ascii="Times New Roman" w:hAnsi="Times New Roman"/>
        </w:rPr>
        <w:t>פ</w:t>
      </w:r>
      <w:r>
        <w:t xml:space="preserve"> only </w:t>
      </w:r>
      <w:commentRangeEnd w:id="0"/>
      <w:r>
        <w:rPr>
          <w:rStyle w:val="Kommentarzeichen"/>
          <w:rFonts w:eastAsia="SimSun"/>
          <w:noProof/>
          <w:snapToGrid/>
          <w:lang w:eastAsia="zh-CN" w:bidi="ar-SA"/>
        </w:rPr>
        <w:commentReference w:id="0"/>
      </w:r>
      <w:r>
        <w:t>when we observe only the least expected class.</w:t>
      </w:r>
      <w:r w:rsidR="00C5573A">
        <w:t xml:space="preserve"> </w:t>
      </w:r>
      <w:r w:rsidR="000465EC">
        <w:t xml:space="preserve">When there are only </w:t>
      </w:r>
      <w:r w:rsidR="00C5573A">
        <w:t>two</w:t>
      </w:r>
      <w:r w:rsidR="000465EC">
        <w:t xml:space="preserve"> cells with uniform expected probabilities (50%), this expression reduces to </w:t>
      </w:r>
      <m:oMath>
        <m:r>
          <w:rPr>
            <w:rFonts w:ascii="Cambria Math" w:hAnsi="Cambria Math"/>
          </w:rPr>
          <m:t>N</m:t>
        </m:r>
      </m:oMath>
      <w:r w:rsidR="000465EC">
        <w:t xml:space="preserve"> and </w:t>
      </w:r>
      <w:proofErr w:type="gramStart"/>
      <w:r w:rsidR="000465EC">
        <w:rPr>
          <w:rFonts w:ascii="Times New Roman" w:hAnsi="Times New Roman"/>
        </w:rPr>
        <w:t>פ</w:t>
      </w:r>
      <w:r w:rsidR="000465EC">
        <w:t xml:space="preserve"> </w:t>
      </w:r>
      <w:proofErr w:type="gramEnd"/>
      <m:oMath>
        <m:r>
          <m:rPr>
            <m:sty m:val="p"/>
          </m:rPr>
          <w:rPr>
            <w:rFonts w:ascii="Cambria Math" w:hAnsi="Cambria Math"/>
          </w:rPr>
          <m:t>=</m:t>
        </m:r>
        <m:r>
          <w:rPr>
            <w:rFonts w:ascii="Cambria Math" w:hAnsi="Cambria Math"/>
          </w:rPr>
          <m:t>w</m:t>
        </m:r>
      </m:oMath>
      <w:r w:rsidR="000465EC">
        <w:t>.</w:t>
      </w:r>
      <w:r w:rsidR="00C5573A">
        <w:t xml:space="preserve"> Table 6 shows the effect size </w:t>
      </w:r>
      <w:proofErr w:type="spellStart"/>
      <w:r w:rsidR="00C5573A">
        <w:t>Fei</w:t>
      </w:r>
      <w:proofErr w:type="spellEnd"/>
      <w:r w:rsidR="00C5573A">
        <w:t xml:space="preserve"> for the same vectors and distributions as seen for Cohen’s w in Table 5. As can be seen, </w:t>
      </w:r>
      <w:r w:rsidR="0015383C">
        <w:t xml:space="preserve">unlike Cohen’s w, </w:t>
      </w:r>
      <w:r w:rsidR="00C5573A">
        <w:t xml:space="preserve">all effect size values </w:t>
      </w:r>
      <w:r w:rsidR="0015383C">
        <w:t xml:space="preserve">of </w:t>
      </w:r>
      <w:proofErr w:type="spellStart"/>
      <w:r w:rsidR="0015383C">
        <w:t>Fei</w:t>
      </w:r>
      <w:proofErr w:type="spellEnd"/>
      <w:r w:rsidR="0015383C">
        <w:t xml:space="preserve"> (and their confidence intervals) </w:t>
      </w:r>
      <w:r w:rsidR="00C5573A">
        <w:t>are within the range from zero to one.</w:t>
      </w:r>
    </w:p>
    <w:p w14:paraId="24C1D112" w14:textId="78E63DBF" w:rsidR="000465EC" w:rsidRDefault="000465EC" w:rsidP="000465EC">
      <w:pPr>
        <w:pStyle w:val="MDPI41tablecaption"/>
      </w:pPr>
      <w:r>
        <w:rPr>
          <w:b/>
        </w:rPr>
        <w:t xml:space="preserve">Table </w:t>
      </w:r>
      <w:r>
        <w:rPr>
          <w:b/>
        </w:rPr>
        <w:t>6</w:t>
      </w:r>
      <w:r w:rsidRPr="00325902">
        <w:rPr>
          <w:b/>
        </w:rPr>
        <w:t>.</w:t>
      </w:r>
      <w:r w:rsidRPr="00325902">
        <w:t xml:space="preserve"> </w:t>
      </w:r>
      <w:r>
        <w:t xml:space="preserve">Effect size </w:t>
      </w:r>
      <w:proofErr w:type="spellStart"/>
      <w:r>
        <w:t>Fei</w:t>
      </w:r>
      <w:proofErr w:type="spellEnd"/>
      <w:r>
        <w:t xml:space="preserve"> </w:t>
      </w:r>
      <w:r>
        <w:t>for variables with different number of categories and distributions</w:t>
      </w:r>
    </w:p>
    <w:tbl>
      <w:tblPr>
        <w:tblW w:w="7857" w:type="dxa"/>
        <w:tblInd w:w="2608" w:type="dxa"/>
        <w:tblBorders>
          <w:top w:val="single" w:sz="8" w:space="0" w:color="auto"/>
          <w:bottom w:val="single" w:sz="8" w:space="0" w:color="auto"/>
        </w:tblBorders>
        <w:tblLayout w:type="fixed"/>
        <w:tblCellMar>
          <w:left w:w="0" w:type="dxa"/>
          <w:right w:w="0" w:type="dxa"/>
        </w:tblCellMar>
        <w:tblLook w:val="04A0" w:firstRow="1" w:lastRow="0" w:firstColumn="1" w:lastColumn="0" w:noHBand="0" w:noVBand="1"/>
      </w:tblPr>
      <w:tblGrid>
        <w:gridCol w:w="2619"/>
        <w:gridCol w:w="2619"/>
        <w:gridCol w:w="2619"/>
      </w:tblGrid>
      <w:tr w:rsidR="000465EC" w:rsidRPr="00676E90" w14:paraId="3798303F" w14:textId="77777777" w:rsidTr="00B0387B">
        <w:tc>
          <w:tcPr>
            <w:tcW w:w="2619" w:type="dxa"/>
            <w:tcBorders>
              <w:bottom w:val="single" w:sz="4" w:space="0" w:color="auto"/>
            </w:tcBorders>
            <w:shd w:val="clear" w:color="auto" w:fill="auto"/>
            <w:vAlign w:val="center"/>
          </w:tcPr>
          <w:p w14:paraId="3A7E72A3" w14:textId="77777777" w:rsidR="000465EC" w:rsidRPr="007F7C8C" w:rsidRDefault="000465EC" w:rsidP="00B0387B">
            <w:pPr>
              <w:pStyle w:val="MDPI42tablebody"/>
              <w:spacing w:line="240" w:lineRule="auto"/>
              <w:rPr>
                <w:b/>
                <w:snapToGrid/>
              </w:rPr>
            </w:pPr>
            <w:r>
              <w:rPr>
                <w:b/>
                <w:snapToGrid/>
              </w:rPr>
              <w:t>Values</w:t>
            </w:r>
          </w:p>
        </w:tc>
        <w:tc>
          <w:tcPr>
            <w:tcW w:w="2619" w:type="dxa"/>
            <w:tcBorders>
              <w:bottom w:val="single" w:sz="4" w:space="0" w:color="auto"/>
            </w:tcBorders>
            <w:shd w:val="clear" w:color="auto" w:fill="auto"/>
            <w:vAlign w:val="center"/>
          </w:tcPr>
          <w:p w14:paraId="20009B8D" w14:textId="77777777" w:rsidR="000465EC" w:rsidRPr="007F7C8C" w:rsidRDefault="000465EC" w:rsidP="00B0387B">
            <w:pPr>
              <w:pStyle w:val="MDPI42tablebody"/>
              <w:spacing w:line="240" w:lineRule="auto"/>
              <w:rPr>
                <w:b/>
                <w:snapToGrid/>
              </w:rPr>
            </w:pPr>
            <w:r>
              <w:rPr>
                <w:b/>
                <w:snapToGrid/>
              </w:rPr>
              <w:t>Expected proportion</w:t>
            </w:r>
          </w:p>
        </w:tc>
        <w:tc>
          <w:tcPr>
            <w:tcW w:w="2619" w:type="dxa"/>
            <w:tcBorders>
              <w:bottom w:val="single" w:sz="4" w:space="0" w:color="auto"/>
            </w:tcBorders>
            <w:shd w:val="clear" w:color="auto" w:fill="auto"/>
            <w:vAlign w:val="center"/>
          </w:tcPr>
          <w:p w14:paraId="525C3CE0" w14:textId="62147C33" w:rsidR="000465EC" w:rsidRPr="007F7C8C" w:rsidRDefault="000465EC" w:rsidP="00B0387B">
            <w:pPr>
              <w:pStyle w:val="MDPI42tablebody"/>
              <w:spacing w:line="240" w:lineRule="auto"/>
              <w:rPr>
                <w:b/>
                <w:snapToGrid/>
              </w:rPr>
            </w:pPr>
            <w:proofErr w:type="spellStart"/>
            <w:r>
              <w:rPr>
                <w:b/>
                <w:snapToGrid/>
              </w:rPr>
              <w:t>Fei</w:t>
            </w:r>
            <w:proofErr w:type="spellEnd"/>
            <w:r>
              <w:rPr>
                <w:b/>
                <w:snapToGrid/>
              </w:rPr>
              <w:t xml:space="preserve"> (95% CI)</w:t>
            </w:r>
          </w:p>
        </w:tc>
      </w:tr>
      <w:tr w:rsidR="000465EC" w:rsidRPr="00676E90" w14:paraId="03C2464A" w14:textId="77777777" w:rsidTr="00B0387B">
        <w:tc>
          <w:tcPr>
            <w:tcW w:w="2619" w:type="dxa"/>
            <w:shd w:val="clear" w:color="auto" w:fill="auto"/>
            <w:vAlign w:val="center"/>
          </w:tcPr>
          <w:p w14:paraId="647FB6AD" w14:textId="77777777" w:rsidR="000465EC" w:rsidRPr="00F220D4" w:rsidRDefault="000465EC" w:rsidP="00B0387B">
            <w:pPr>
              <w:pStyle w:val="MDPI42tablebody"/>
              <w:spacing w:line="240" w:lineRule="auto"/>
            </w:pPr>
            <w:r>
              <w:t>90 / 10</w:t>
            </w:r>
          </w:p>
        </w:tc>
        <w:tc>
          <w:tcPr>
            <w:tcW w:w="2619" w:type="dxa"/>
            <w:shd w:val="clear" w:color="auto" w:fill="auto"/>
            <w:vAlign w:val="center"/>
          </w:tcPr>
          <w:p w14:paraId="12900A3B" w14:textId="77777777" w:rsidR="000465EC" w:rsidRPr="00F220D4" w:rsidRDefault="000465EC" w:rsidP="00B0387B">
            <w:pPr>
              <w:pStyle w:val="MDPI42tablebody"/>
              <w:spacing w:line="240" w:lineRule="auto"/>
            </w:pPr>
            <w:r>
              <w:t>0.5 / 0.5</w:t>
            </w:r>
          </w:p>
        </w:tc>
        <w:tc>
          <w:tcPr>
            <w:tcW w:w="2619" w:type="dxa"/>
            <w:shd w:val="clear" w:color="auto" w:fill="auto"/>
            <w:vAlign w:val="center"/>
          </w:tcPr>
          <w:p w14:paraId="3AE524D1" w14:textId="790A3D06" w:rsidR="000465EC" w:rsidRPr="00F220D4" w:rsidRDefault="000465EC" w:rsidP="000465EC">
            <w:pPr>
              <w:pStyle w:val="MDPI42tablebody"/>
              <w:spacing w:line="240" w:lineRule="auto"/>
            </w:pPr>
            <w:r>
              <w:t>0.8</w:t>
            </w:r>
            <w:r>
              <w:t>0</w:t>
            </w:r>
            <w:r>
              <w:t xml:space="preserve"> (0.</w:t>
            </w:r>
            <w:r>
              <w:t>64</w:t>
            </w:r>
            <w:r>
              <w:t>, 1.00)</w:t>
            </w:r>
          </w:p>
        </w:tc>
      </w:tr>
      <w:tr w:rsidR="000465EC" w:rsidRPr="00676E90" w14:paraId="54BB6AD1" w14:textId="77777777" w:rsidTr="00B0387B">
        <w:tc>
          <w:tcPr>
            <w:tcW w:w="2619" w:type="dxa"/>
            <w:shd w:val="clear" w:color="auto" w:fill="auto"/>
            <w:vAlign w:val="center"/>
          </w:tcPr>
          <w:p w14:paraId="4F0F289F" w14:textId="77777777" w:rsidR="000465EC" w:rsidRPr="00F220D4" w:rsidRDefault="000465EC" w:rsidP="00B0387B">
            <w:pPr>
              <w:pStyle w:val="MDPI42tablebody"/>
              <w:spacing w:line="240" w:lineRule="auto"/>
            </w:pPr>
            <w:r>
              <w:t>90 / 10</w:t>
            </w:r>
          </w:p>
        </w:tc>
        <w:tc>
          <w:tcPr>
            <w:tcW w:w="2619" w:type="dxa"/>
            <w:shd w:val="clear" w:color="auto" w:fill="auto"/>
            <w:vAlign w:val="center"/>
          </w:tcPr>
          <w:p w14:paraId="13964E41" w14:textId="77777777" w:rsidR="000465EC" w:rsidRPr="00F220D4" w:rsidRDefault="000465EC" w:rsidP="00B0387B">
            <w:pPr>
              <w:pStyle w:val="MDPI42tablebody"/>
              <w:spacing w:line="240" w:lineRule="auto"/>
            </w:pPr>
            <w:r>
              <w:t>0.35 / 0.65</w:t>
            </w:r>
          </w:p>
        </w:tc>
        <w:tc>
          <w:tcPr>
            <w:tcW w:w="2619" w:type="dxa"/>
            <w:shd w:val="clear" w:color="auto" w:fill="auto"/>
            <w:vAlign w:val="center"/>
          </w:tcPr>
          <w:p w14:paraId="0844DC13" w14:textId="48635659" w:rsidR="000465EC" w:rsidRPr="00F220D4" w:rsidRDefault="000465EC" w:rsidP="00B0387B">
            <w:pPr>
              <w:pStyle w:val="MDPI42tablebody"/>
              <w:spacing w:line="240" w:lineRule="auto"/>
            </w:pPr>
            <w:r>
              <w:t>0.85 (0.73, 1.00)</w:t>
            </w:r>
          </w:p>
        </w:tc>
      </w:tr>
      <w:tr w:rsidR="000465EC" w:rsidRPr="00676E90" w14:paraId="5FB8571A" w14:textId="77777777" w:rsidTr="00B0387B">
        <w:tc>
          <w:tcPr>
            <w:tcW w:w="2619" w:type="dxa"/>
            <w:shd w:val="clear" w:color="auto" w:fill="auto"/>
            <w:vAlign w:val="center"/>
          </w:tcPr>
          <w:p w14:paraId="34FDAA52" w14:textId="31CB46A4" w:rsidR="000465EC" w:rsidRDefault="000465EC" w:rsidP="000465EC">
            <w:pPr>
              <w:pStyle w:val="MDPI42tablebody"/>
              <w:spacing w:line="240" w:lineRule="auto"/>
            </w:pPr>
            <w:r>
              <w:t>5</w:t>
            </w:r>
            <w:r>
              <w:t xml:space="preserve"> / </w:t>
            </w:r>
            <w:r>
              <w:t>1</w:t>
            </w:r>
            <w:r>
              <w:t>0 / 80 / 5</w:t>
            </w:r>
          </w:p>
        </w:tc>
        <w:tc>
          <w:tcPr>
            <w:tcW w:w="2619" w:type="dxa"/>
            <w:shd w:val="clear" w:color="auto" w:fill="auto"/>
            <w:vAlign w:val="center"/>
          </w:tcPr>
          <w:p w14:paraId="027BCFD4" w14:textId="77777777" w:rsidR="000465EC" w:rsidRDefault="000465EC" w:rsidP="00B0387B">
            <w:pPr>
              <w:pStyle w:val="MDPI42tablebody"/>
              <w:spacing w:line="240" w:lineRule="auto"/>
            </w:pPr>
            <w:r>
              <w:t>0.25 / 0.25 / 0.25 / 0.25</w:t>
            </w:r>
          </w:p>
        </w:tc>
        <w:tc>
          <w:tcPr>
            <w:tcW w:w="2619" w:type="dxa"/>
            <w:shd w:val="clear" w:color="auto" w:fill="auto"/>
            <w:vAlign w:val="center"/>
          </w:tcPr>
          <w:p w14:paraId="62E0A8CB" w14:textId="7FDC644A" w:rsidR="000465EC" w:rsidRDefault="000465EC" w:rsidP="000465EC">
            <w:pPr>
              <w:pStyle w:val="MDPI42tablebody"/>
              <w:spacing w:line="240" w:lineRule="auto"/>
            </w:pPr>
            <w:r>
              <w:t>0.73</w:t>
            </w:r>
            <w:r>
              <w:t xml:space="preserve"> (</w:t>
            </w:r>
            <w:r>
              <w:t>0.64, 1.00</w:t>
            </w:r>
            <w:r>
              <w:t>)</w:t>
            </w:r>
          </w:p>
        </w:tc>
      </w:tr>
    </w:tbl>
    <w:p w14:paraId="3DF26BBE" w14:textId="77777777" w:rsidR="000465EC" w:rsidRDefault="000465EC" w:rsidP="000465EC">
      <w:pPr>
        <w:pStyle w:val="MDPI31text"/>
      </w:pPr>
    </w:p>
    <w:p w14:paraId="2999A3EE" w14:textId="3388C70A" w:rsidR="00412EAA" w:rsidRDefault="002854AC" w:rsidP="002854AC">
      <w:pPr>
        <w:pStyle w:val="MDPI21heading1"/>
      </w:pPr>
      <w:r>
        <w:t>4. Conclusion</w:t>
      </w:r>
    </w:p>
    <w:p w14:paraId="4145603D" w14:textId="50921565" w:rsidR="002854AC" w:rsidRDefault="002854AC" w:rsidP="002854AC">
      <w:pPr>
        <w:pStyle w:val="MDPI31text"/>
      </w:pPr>
      <w:r>
        <w:t xml:space="preserve">Effect sizes are essential to interpret the magnitude of observed effects, they are frequently required in scientific journals, and they are necessary for a cumulative quantitative science relying on meta-analyses. In this paper, we have covered the mathematics and implementation in R of four different effect sizes for analyses of categorical variables that specifically use the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(chi-square) statistic. Furthermore, with our proposal of the effect size </w:t>
      </w:r>
      <w:r>
        <w:rPr>
          <w:rFonts w:ascii="Times New Roman" w:hAnsi="Times New Roman"/>
        </w:rPr>
        <w:t>פ</w:t>
      </w:r>
      <w:r>
        <w:t xml:space="preserve"> (</w:t>
      </w:r>
      <w:proofErr w:type="spellStart"/>
      <w:r>
        <w:t>Fei</w:t>
      </w:r>
      <w:proofErr w:type="spellEnd"/>
      <w:r>
        <w:t xml:space="preserve">), we fill the missing effect size for all cases of a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test</w:t>
      </w:r>
      <w:r w:rsidR="004A3DAE">
        <w:t>.</w:t>
      </w:r>
      <w:r>
        <w:t xml:space="preserve"> </w:t>
      </w:r>
      <w:r w:rsidR="004A3DAE">
        <w:t>W</w:t>
      </w:r>
      <w:r>
        <w:t xml:space="preserve">e now have effect sizes that range from 0 to 1, that represent the sample’s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relative to the maximally possible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for contingency tables that are 2-dimensional 2-by-2 (</w:t>
      </w:r>
      <m:oMath>
        <m:r>
          <w:rPr>
            <w:rFonts w:ascii="Cambria Math" w:hAnsi="Cambria Math"/>
          </w:rPr>
          <m:t>ϕ</m:t>
        </m:r>
      </m:oMath>
      <w:r>
        <w:t>) or larger (</w:t>
      </w:r>
      <m:oMath>
        <m:r>
          <w:rPr>
            <w:rFonts w:ascii="Cambria Math" w:hAnsi="Cambria Math"/>
          </w:rPr>
          <m:t>V</m:t>
        </m:r>
      </m:oMath>
      <w:r>
        <w:t xml:space="preserve"> or </w:t>
      </w:r>
      <m:oMath>
        <m:r>
          <w:rPr>
            <w:rFonts w:ascii="Cambria Math" w:hAnsi="Cambria Math"/>
          </w:rPr>
          <m:t>T</m:t>
        </m:r>
      </m:oMath>
      <w:r>
        <w:t>), and for 1-dimensional uniform 2-class (</w:t>
      </w:r>
      <w:r>
        <w:rPr>
          <w:i/>
          <w:iCs/>
        </w:rPr>
        <w:t>w</w:t>
      </w:r>
      <w:r>
        <w:t>) or larger (</w:t>
      </w:r>
      <w:r>
        <w:rPr>
          <w:rFonts w:ascii="Times New Roman" w:hAnsi="Times New Roman"/>
        </w:rPr>
        <w:t>פ</w:t>
      </w:r>
      <w:r>
        <w:t>).</w:t>
      </w:r>
    </w:p>
    <w:p w14:paraId="66B42D21" w14:textId="77777777" w:rsidR="002854AC" w:rsidRDefault="002854AC" w:rsidP="004272DC">
      <w:pPr>
        <w:pStyle w:val="MDPI31text"/>
      </w:pPr>
    </w:p>
    <w:p w14:paraId="7445CEC1" w14:textId="77777777" w:rsidR="002854AC" w:rsidRDefault="002854AC" w:rsidP="004272DC">
      <w:pPr>
        <w:pStyle w:val="MDPI31text"/>
      </w:pPr>
    </w:p>
    <w:p w14:paraId="5F90D573" w14:textId="77777777" w:rsidR="00412EAA" w:rsidRPr="00613B31" w:rsidRDefault="00412EAA" w:rsidP="00412EAA">
      <w:pPr>
        <w:pStyle w:val="MDPI62BackMatter"/>
      </w:pPr>
      <w:r w:rsidRPr="00613B31">
        <w:rPr>
          <w:b/>
        </w:rPr>
        <w:t>Author Contributions:</w:t>
      </w:r>
      <w:r w:rsidRPr="00613B31">
        <w:t xml:space="preserve"> </w:t>
      </w:r>
      <w:commentRangeStart w:id="1"/>
      <w:r w:rsidRPr="00613B31">
        <w:t xml:space="preserve">For research articles with several authors, a short paragraph specifying their individual contributions </w:t>
      </w:r>
      <w:proofErr w:type="gramStart"/>
      <w:r w:rsidRPr="00613B31">
        <w:t>must be provided</w:t>
      </w:r>
      <w:proofErr w:type="gramEnd"/>
      <w:r w:rsidRPr="00613B31">
        <w:t>.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rsidR="006F1535">
        <w:t xml:space="preserve"> </w:t>
      </w:r>
      <w:r w:rsidR="009D6DC2">
        <w:t xml:space="preserve">Please turn to the </w:t>
      </w:r>
      <w:hyperlink r:id="rId11" w:history="1">
        <w:proofErr w:type="spellStart"/>
        <w:r w:rsidR="001231F3">
          <w:rPr>
            <w:rStyle w:val="Hyperlink"/>
          </w:rPr>
          <w:t>CRediT</w:t>
        </w:r>
        <w:proofErr w:type="spellEnd"/>
        <w:r w:rsidR="001231F3">
          <w:rPr>
            <w:rStyle w:val="Hyperlink"/>
          </w:rPr>
          <w:t xml:space="preserve"> taxonomy</w:t>
        </w:r>
      </w:hyperlink>
      <w:r w:rsidR="009D6DC2">
        <w:t xml:space="preserve"> </w:t>
      </w:r>
      <w:r w:rsidRPr="00613B31">
        <w:t>for the term explanation. Authorship must be limited to those who have contributed substantially to the work reported.</w:t>
      </w:r>
      <w:commentRangeEnd w:id="1"/>
      <w:r w:rsidR="00A905FF">
        <w:rPr>
          <w:rStyle w:val="Kommentarzeichen"/>
          <w:rFonts w:eastAsia="SimSun"/>
          <w:noProof/>
          <w:snapToGrid/>
          <w:lang w:eastAsia="zh-CN" w:bidi="ar-SA"/>
        </w:rPr>
        <w:commentReference w:id="1"/>
      </w:r>
    </w:p>
    <w:p w14:paraId="52598B85" w14:textId="54915EBF" w:rsidR="00412EAA" w:rsidRPr="00613B31" w:rsidRDefault="00412EAA" w:rsidP="00412EAA">
      <w:pPr>
        <w:pStyle w:val="MDPI62BackMatter"/>
      </w:pPr>
      <w:r w:rsidRPr="00613B31">
        <w:rPr>
          <w:b/>
        </w:rPr>
        <w:t>Funding:</w:t>
      </w:r>
      <w:r w:rsidRPr="00613B31">
        <w:t xml:space="preserve"> This research received no external funding.</w:t>
      </w:r>
    </w:p>
    <w:p w14:paraId="504A58FD" w14:textId="2D92CB77" w:rsidR="000B221F" w:rsidRPr="000B221F" w:rsidRDefault="000B221F" w:rsidP="000B221F">
      <w:pPr>
        <w:pStyle w:val="MDPI62BackMatter"/>
      </w:pPr>
      <w:r w:rsidRPr="000B221F">
        <w:rPr>
          <w:b/>
        </w:rPr>
        <w:t>Data Availability Statement:</w:t>
      </w:r>
      <w:r w:rsidRPr="000B221F">
        <w:t xml:space="preserve"> </w:t>
      </w:r>
      <w:r w:rsidR="00A905FF" w:rsidRPr="00A905FF">
        <w:t>The R code to reproduce the results from the tables in this article can downloaded at https://osf.io/cg64s/ (DOI: 10.17605/OSF.IO/CG64S).</w:t>
      </w:r>
    </w:p>
    <w:p w14:paraId="4F44BC6C" w14:textId="77777777" w:rsidR="00412EAA" w:rsidRPr="00613B31" w:rsidRDefault="00412EAA" w:rsidP="009863CD">
      <w:pPr>
        <w:pStyle w:val="MDPI62BackMatter"/>
      </w:pPr>
      <w:r w:rsidRPr="00613B31">
        <w:rPr>
          <w:b/>
        </w:rPr>
        <w:t>Acknowledgments:</w:t>
      </w:r>
      <w:r w:rsidRPr="00613B31">
        <w:t xml:space="preserve"> </w:t>
      </w:r>
      <w:r w:rsidR="009863CD">
        <w:t>The {</w:t>
      </w:r>
      <w:proofErr w:type="spellStart"/>
      <w:r w:rsidR="009863CD">
        <w:t>effectsize</w:t>
      </w:r>
      <w:proofErr w:type="spellEnd"/>
      <w:r w:rsidR="009863CD">
        <w:t xml:space="preserve">} package is part of the collaborative R </w:t>
      </w:r>
      <w:proofErr w:type="spellStart"/>
      <w:r w:rsidR="009863CD" w:rsidRPr="009863CD">
        <w:rPr>
          <w:i/>
        </w:rPr>
        <w:t>easystats</w:t>
      </w:r>
      <w:proofErr w:type="spellEnd"/>
      <w:r w:rsidR="009863CD">
        <w:t xml:space="preserve"> ecosystem. Thus, we thank all members of </w:t>
      </w:r>
      <w:proofErr w:type="spellStart"/>
      <w:r w:rsidR="009863CD">
        <w:t>easystats</w:t>
      </w:r>
      <w:proofErr w:type="spellEnd"/>
      <w:r w:rsidR="009863CD">
        <w:t>. contributors, and users alike.</w:t>
      </w:r>
    </w:p>
    <w:p w14:paraId="1AFD6543" w14:textId="77777777" w:rsidR="00412EAA" w:rsidRPr="00613B31" w:rsidRDefault="00412EAA" w:rsidP="00412EAA">
      <w:pPr>
        <w:pStyle w:val="MDPI62BackMatter"/>
      </w:pPr>
      <w:r w:rsidRPr="00613B31">
        <w:rPr>
          <w:b/>
        </w:rPr>
        <w:t>Conflicts of Interest:</w:t>
      </w:r>
      <w:r w:rsidRPr="00613B31">
        <w:t xml:space="preserve"> </w:t>
      </w:r>
      <w:r w:rsidR="009863CD">
        <w:t>The authors declare no conflicts of interest</w:t>
      </w:r>
      <w:r w:rsidRPr="00613B31">
        <w:t>.</w:t>
      </w:r>
    </w:p>
    <w:p w14:paraId="06226FA5" w14:textId="77777777" w:rsidR="00122EE7" w:rsidRDefault="00122EE7" w:rsidP="00412EAA">
      <w:pPr>
        <w:adjustRightInd w:val="0"/>
        <w:snapToGrid w:val="0"/>
        <w:spacing w:before="240" w:after="60" w:line="228" w:lineRule="auto"/>
        <w:ind w:left="2608"/>
        <w:rPr>
          <w:b/>
          <w:bCs/>
          <w:szCs w:val="18"/>
          <w:lang w:bidi="en-US"/>
        </w:rPr>
      </w:pPr>
      <w:r>
        <w:rPr>
          <w:b/>
          <w:bCs/>
          <w:szCs w:val="18"/>
          <w:lang w:bidi="en-US"/>
        </w:rPr>
        <w:br w:type="page"/>
      </w:r>
    </w:p>
    <w:p w14:paraId="5410E876" w14:textId="77777777" w:rsidR="00412EAA" w:rsidRPr="00FA04F1" w:rsidRDefault="00412EAA" w:rsidP="00C1083B">
      <w:pPr>
        <w:pStyle w:val="MDPI21heading1"/>
        <w:ind w:left="0"/>
      </w:pPr>
      <w:r w:rsidRPr="00FA04F1">
        <w:lastRenderedPageBreak/>
        <w:t>References</w:t>
      </w:r>
    </w:p>
    <w:p w14:paraId="5A26391C" w14:textId="77777777" w:rsidR="00B05E9D" w:rsidRPr="00B05E9D" w:rsidRDefault="00A905FF" w:rsidP="00B05E9D">
      <w:pPr>
        <w:pStyle w:val="Literaturverzeichnis"/>
        <w:rPr>
          <w:sz w:val="18"/>
        </w:rPr>
      </w:pPr>
      <w:r>
        <w:fldChar w:fldCharType="begin"/>
      </w:r>
      <w:r w:rsidR="00B05E9D">
        <w:instrText xml:space="preserve"> ADDIN ZOTERO_BIBL {"uncited":[],"omitted":[],"custom":[]} CSL_BIBLIOGRAPHY </w:instrText>
      </w:r>
      <w:r>
        <w:fldChar w:fldCharType="separate"/>
      </w:r>
      <w:r w:rsidR="00B05E9D" w:rsidRPr="00B05E9D">
        <w:rPr>
          <w:sz w:val="18"/>
        </w:rPr>
        <w:t xml:space="preserve">1. </w:t>
      </w:r>
      <w:r w:rsidR="00B05E9D" w:rsidRPr="00B05E9D">
        <w:rPr>
          <w:sz w:val="18"/>
        </w:rPr>
        <w:tab/>
        <w:t xml:space="preserve">Open Science Collaboration Estimating the Reproducibility of Psychological Science. </w:t>
      </w:r>
      <w:r w:rsidR="00B05E9D" w:rsidRPr="00B05E9D">
        <w:rPr>
          <w:i/>
          <w:iCs/>
          <w:sz w:val="18"/>
        </w:rPr>
        <w:t>Science</w:t>
      </w:r>
      <w:r w:rsidR="00B05E9D" w:rsidRPr="00B05E9D">
        <w:rPr>
          <w:sz w:val="18"/>
        </w:rPr>
        <w:t xml:space="preserve"> </w:t>
      </w:r>
      <w:r w:rsidR="00B05E9D" w:rsidRPr="00B05E9D">
        <w:rPr>
          <w:b/>
          <w:bCs/>
          <w:sz w:val="18"/>
        </w:rPr>
        <w:t>2015</w:t>
      </w:r>
      <w:r w:rsidR="00B05E9D" w:rsidRPr="00B05E9D">
        <w:rPr>
          <w:sz w:val="18"/>
        </w:rPr>
        <w:t xml:space="preserve">, </w:t>
      </w:r>
      <w:r w:rsidR="00B05E9D" w:rsidRPr="00B05E9D">
        <w:rPr>
          <w:i/>
          <w:iCs/>
          <w:sz w:val="18"/>
        </w:rPr>
        <w:t>349</w:t>
      </w:r>
      <w:r w:rsidR="00B05E9D" w:rsidRPr="00B05E9D">
        <w:rPr>
          <w:sz w:val="18"/>
        </w:rPr>
        <w:t>, aac4716, doi:10.1126/science.aac4716.</w:t>
      </w:r>
    </w:p>
    <w:p w14:paraId="0769C283" w14:textId="77777777" w:rsidR="00B05E9D" w:rsidRPr="00B05E9D" w:rsidRDefault="00B05E9D" w:rsidP="00B05E9D">
      <w:pPr>
        <w:pStyle w:val="Literaturverzeichnis"/>
        <w:rPr>
          <w:sz w:val="18"/>
        </w:rPr>
      </w:pPr>
      <w:r w:rsidRPr="00B05E9D">
        <w:rPr>
          <w:sz w:val="18"/>
        </w:rPr>
        <w:t xml:space="preserve">2. </w:t>
      </w:r>
      <w:r w:rsidRPr="00B05E9D">
        <w:rPr>
          <w:sz w:val="18"/>
        </w:rPr>
        <w:tab/>
        <w:t xml:space="preserve">Camerer, C.F.; Dreber, A.; Holzmeister, F.; Ho, T.-H.; Huber, J.; Johannesson, M.; Kirchler, M.; Nave, G.; Nosek, B.A.; Pfeiffer, T.; et al. Evaluating the Replicability of Social Science Experiments in Nature and Science between 2010 and 2015. </w:t>
      </w:r>
      <w:r w:rsidRPr="00B05E9D">
        <w:rPr>
          <w:i/>
          <w:iCs/>
          <w:sz w:val="18"/>
        </w:rPr>
        <w:t>Nat. Hum. Behav.</w:t>
      </w:r>
      <w:r w:rsidRPr="00B05E9D">
        <w:rPr>
          <w:sz w:val="18"/>
        </w:rPr>
        <w:t xml:space="preserve"> </w:t>
      </w:r>
      <w:r w:rsidRPr="00B05E9D">
        <w:rPr>
          <w:b/>
          <w:bCs/>
          <w:sz w:val="18"/>
        </w:rPr>
        <w:t>2018</w:t>
      </w:r>
      <w:r w:rsidRPr="00B05E9D">
        <w:rPr>
          <w:sz w:val="18"/>
        </w:rPr>
        <w:t xml:space="preserve">, </w:t>
      </w:r>
      <w:r w:rsidRPr="00B05E9D">
        <w:rPr>
          <w:i/>
          <w:iCs/>
          <w:sz w:val="18"/>
        </w:rPr>
        <w:t>2</w:t>
      </w:r>
      <w:r w:rsidRPr="00B05E9D">
        <w:rPr>
          <w:sz w:val="18"/>
        </w:rPr>
        <w:t>, 637–644, doi:10.1038/s41562-018-0399-z.</w:t>
      </w:r>
    </w:p>
    <w:p w14:paraId="7F57DF2C" w14:textId="77777777" w:rsidR="00B05E9D" w:rsidRPr="00B05E9D" w:rsidRDefault="00B05E9D" w:rsidP="00B05E9D">
      <w:pPr>
        <w:pStyle w:val="Literaturverzeichnis"/>
        <w:rPr>
          <w:sz w:val="18"/>
        </w:rPr>
      </w:pPr>
      <w:r w:rsidRPr="00B05E9D">
        <w:rPr>
          <w:sz w:val="18"/>
        </w:rPr>
        <w:t xml:space="preserve">3. </w:t>
      </w:r>
      <w:r w:rsidRPr="00B05E9D">
        <w:rPr>
          <w:sz w:val="18"/>
        </w:rPr>
        <w:tab/>
        <w:t xml:space="preserve">Cumming, G. The New Statistics: Why and How. </w:t>
      </w:r>
      <w:r w:rsidRPr="00B05E9D">
        <w:rPr>
          <w:i/>
          <w:iCs/>
          <w:sz w:val="18"/>
        </w:rPr>
        <w:t>Psychol. Sci.</w:t>
      </w:r>
      <w:r w:rsidRPr="00B05E9D">
        <w:rPr>
          <w:sz w:val="18"/>
        </w:rPr>
        <w:t xml:space="preserve"> </w:t>
      </w:r>
      <w:r w:rsidRPr="00B05E9D">
        <w:rPr>
          <w:b/>
          <w:bCs/>
          <w:sz w:val="18"/>
        </w:rPr>
        <w:t>2014</w:t>
      </w:r>
      <w:r w:rsidRPr="00B05E9D">
        <w:rPr>
          <w:sz w:val="18"/>
        </w:rPr>
        <w:t xml:space="preserve">, </w:t>
      </w:r>
      <w:r w:rsidRPr="00B05E9D">
        <w:rPr>
          <w:i/>
          <w:iCs/>
          <w:sz w:val="18"/>
        </w:rPr>
        <w:t>25</w:t>
      </w:r>
      <w:r w:rsidRPr="00B05E9D">
        <w:rPr>
          <w:sz w:val="18"/>
        </w:rPr>
        <w:t>, 7–29, doi:10.1177/0956797613504966.</w:t>
      </w:r>
    </w:p>
    <w:p w14:paraId="6919950A" w14:textId="77777777" w:rsidR="00B05E9D" w:rsidRPr="00B05E9D" w:rsidRDefault="00B05E9D" w:rsidP="00B05E9D">
      <w:pPr>
        <w:pStyle w:val="Literaturverzeichnis"/>
        <w:rPr>
          <w:sz w:val="18"/>
        </w:rPr>
      </w:pPr>
      <w:r w:rsidRPr="00B05E9D">
        <w:rPr>
          <w:sz w:val="18"/>
        </w:rPr>
        <w:t xml:space="preserve">4. </w:t>
      </w:r>
      <w:r w:rsidRPr="00B05E9D">
        <w:rPr>
          <w:sz w:val="18"/>
        </w:rPr>
        <w:tab/>
        <w:t xml:space="preserve">Wiernik, B.M.; Dahlke, J.A. Obtaining Unbiased Results in Meta-Analysis: The Importance of Correcting for Statistical Artifacts. </w:t>
      </w:r>
      <w:r w:rsidRPr="00B05E9D">
        <w:rPr>
          <w:i/>
          <w:iCs/>
          <w:sz w:val="18"/>
        </w:rPr>
        <w:t>Adv. Methods Pract. Psychol. Sci.</w:t>
      </w:r>
      <w:r w:rsidRPr="00B05E9D">
        <w:rPr>
          <w:sz w:val="18"/>
        </w:rPr>
        <w:t xml:space="preserve"> </w:t>
      </w:r>
      <w:r w:rsidRPr="00B05E9D">
        <w:rPr>
          <w:b/>
          <w:bCs/>
          <w:sz w:val="18"/>
        </w:rPr>
        <w:t>2020</w:t>
      </w:r>
      <w:r w:rsidRPr="00B05E9D">
        <w:rPr>
          <w:sz w:val="18"/>
        </w:rPr>
        <w:t xml:space="preserve">, </w:t>
      </w:r>
      <w:r w:rsidRPr="00B05E9D">
        <w:rPr>
          <w:i/>
          <w:iCs/>
          <w:sz w:val="18"/>
        </w:rPr>
        <w:t>3</w:t>
      </w:r>
      <w:r w:rsidRPr="00B05E9D">
        <w:rPr>
          <w:sz w:val="18"/>
        </w:rPr>
        <w:t>, 94–123, doi:10.1177/2515245919885611.</w:t>
      </w:r>
    </w:p>
    <w:p w14:paraId="15779CCB" w14:textId="77777777" w:rsidR="00B05E9D" w:rsidRPr="00B05E9D" w:rsidRDefault="00B05E9D" w:rsidP="00B05E9D">
      <w:pPr>
        <w:pStyle w:val="Literaturverzeichnis"/>
        <w:rPr>
          <w:sz w:val="18"/>
        </w:rPr>
      </w:pPr>
      <w:r w:rsidRPr="00B05E9D">
        <w:rPr>
          <w:sz w:val="18"/>
        </w:rPr>
        <w:t xml:space="preserve">5. </w:t>
      </w:r>
      <w:r w:rsidRPr="00B05E9D">
        <w:rPr>
          <w:sz w:val="18"/>
        </w:rPr>
        <w:tab/>
        <w:t xml:space="preserve">DeGeest, D.S.; Schmidt, F.L. The Impact of Research Synthesis Methods on Industrial-Organizational Psychology: The Road from Pessimism to Optimism about Cumulative Knowledge. </w:t>
      </w:r>
      <w:r w:rsidRPr="00B05E9D">
        <w:rPr>
          <w:i/>
          <w:iCs/>
          <w:sz w:val="18"/>
        </w:rPr>
        <w:t>Res. Synth. Methods</w:t>
      </w:r>
      <w:r w:rsidRPr="00B05E9D">
        <w:rPr>
          <w:sz w:val="18"/>
        </w:rPr>
        <w:t xml:space="preserve"> </w:t>
      </w:r>
      <w:r w:rsidRPr="00B05E9D">
        <w:rPr>
          <w:b/>
          <w:bCs/>
          <w:sz w:val="18"/>
        </w:rPr>
        <w:t>2010</w:t>
      </w:r>
      <w:r w:rsidRPr="00B05E9D">
        <w:rPr>
          <w:sz w:val="18"/>
        </w:rPr>
        <w:t xml:space="preserve">, </w:t>
      </w:r>
      <w:r w:rsidRPr="00B05E9D">
        <w:rPr>
          <w:i/>
          <w:iCs/>
          <w:sz w:val="18"/>
        </w:rPr>
        <w:t>1</w:t>
      </w:r>
      <w:r w:rsidRPr="00B05E9D">
        <w:rPr>
          <w:sz w:val="18"/>
        </w:rPr>
        <w:t>, 185–197, doi:10.1002/jrsm.22.</w:t>
      </w:r>
    </w:p>
    <w:p w14:paraId="28C6CA66" w14:textId="77777777" w:rsidR="00B05E9D" w:rsidRPr="00B05E9D" w:rsidRDefault="00B05E9D" w:rsidP="00B05E9D">
      <w:pPr>
        <w:pStyle w:val="Literaturverzeichnis"/>
        <w:rPr>
          <w:sz w:val="18"/>
        </w:rPr>
      </w:pPr>
      <w:r w:rsidRPr="00B05E9D">
        <w:rPr>
          <w:sz w:val="18"/>
        </w:rPr>
        <w:t xml:space="preserve">6. </w:t>
      </w:r>
      <w:r w:rsidRPr="00B05E9D">
        <w:rPr>
          <w:sz w:val="18"/>
        </w:rPr>
        <w:tab/>
        <w:t xml:space="preserve">Ben-Shachar, M.; Lüdecke, D.; Makowski, D. Effectsize: Estimation of Effect Size Indices and Standardized Parameters. </w:t>
      </w:r>
      <w:r w:rsidRPr="00B05E9D">
        <w:rPr>
          <w:i/>
          <w:iCs/>
          <w:sz w:val="18"/>
        </w:rPr>
        <w:t>J. Open Source Softw.</w:t>
      </w:r>
      <w:r w:rsidRPr="00B05E9D">
        <w:rPr>
          <w:sz w:val="18"/>
        </w:rPr>
        <w:t xml:space="preserve"> </w:t>
      </w:r>
      <w:r w:rsidRPr="00B05E9D">
        <w:rPr>
          <w:b/>
          <w:bCs/>
          <w:sz w:val="18"/>
        </w:rPr>
        <w:t>2020</w:t>
      </w:r>
      <w:r w:rsidRPr="00B05E9D">
        <w:rPr>
          <w:sz w:val="18"/>
        </w:rPr>
        <w:t xml:space="preserve">, </w:t>
      </w:r>
      <w:r w:rsidRPr="00B05E9D">
        <w:rPr>
          <w:i/>
          <w:iCs/>
          <w:sz w:val="18"/>
        </w:rPr>
        <w:t>5</w:t>
      </w:r>
      <w:r w:rsidRPr="00B05E9D">
        <w:rPr>
          <w:sz w:val="18"/>
        </w:rPr>
        <w:t>, 2815, doi:10.21105/joss.02815.</w:t>
      </w:r>
    </w:p>
    <w:p w14:paraId="6D4F7CCD" w14:textId="77777777" w:rsidR="00B05E9D" w:rsidRPr="00B05E9D" w:rsidRDefault="00B05E9D" w:rsidP="00B05E9D">
      <w:pPr>
        <w:pStyle w:val="Literaturverzeichnis"/>
        <w:rPr>
          <w:sz w:val="18"/>
        </w:rPr>
      </w:pPr>
      <w:r w:rsidRPr="00B05E9D">
        <w:rPr>
          <w:sz w:val="18"/>
        </w:rPr>
        <w:t xml:space="preserve">7. </w:t>
      </w:r>
      <w:r w:rsidRPr="00B05E9D">
        <w:rPr>
          <w:sz w:val="18"/>
        </w:rPr>
        <w:tab/>
        <w:t xml:space="preserve">R Core Team </w:t>
      </w:r>
      <w:r w:rsidRPr="00B05E9D">
        <w:rPr>
          <w:i/>
          <w:iCs/>
          <w:sz w:val="18"/>
        </w:rPr>
        <w:t>R: A Language and Environment for Statistical Computing</w:t>
      </w:r>
      <w:r w:rsidRPr="00B05E9D">
        <w:rPr>
          <w:sz w:val="18"/>
        </w:rPr>
        <w:t>; R Foundation for Statistical Computing: Vienna, Austria, 2023;</w:t>
      </w:r>
    </w:p>
    <w:p w14:paraId="1D73A4D5" w14:textId="77777777" w:rsidR="00B05E9D" w:rsidRPr="00B05E9D" w:rsidRDefault="00B05E9D" w:rsidP="00B05E9D">
      <w:pPr>
        <w:pStyle w:val="Literaturverzeichnis"/>
        <w:rPr>
          <w:sz w:val="18"/>
        </w:rPr>
      </w:pPr>
      <w:r w:rsidRPr="00B05E9D">
        <w:rPr>
          <w:sz w:val="18"/>
        </w:rPr>
        <w:t xml:space="preserve">8. </w:t>
      </w:r>
      <w:r w:rsidRPr="00B05E9D">
        <w:rPr>
          <w:sz w:val="18"/>
        </w:rPr>
        <w:tab/>
        <w:t xml:space="preserve">Cramér, H. </w:t>
      </w:r>
      <w:r w:rsidRPr="00B05E9D">
        <w:rPr>
          <w:i/>
          <w:iCs/>
          <w:sz w:val="18"/>
        </w:rPr>
        <w:t>Mathematical Methods of Statistics</w:t>
      </w:r>
      <w:r w:rsidRPr="00B05E9D">
        <w:rPr>
          <w:sz w:val="18"/>
        </w:rPr>
        <w:t>; Princeton University Press, 1999; ISBN 978-0-691-00547-8.</w:t>
      </w:r>
    </w:p>
    <w:p w14:paraId="788749A1" w14:textId="77777777" w:rsidR="00B05E9D" w:rsidRPr="00B05E9D" w:rsidRDefault="00B05E9D" w:rsidP="00B05E9D">
      <w:pPr>
        <w:pStyle w:val="Literaturverzeichnis"/>
        <w:rPr>
          <w:sz w:val="18"/>
        </w:rPr>
      </w:pPr>
      <w:r w:rsidRPr="00B05E9D">
        <w:rPr>
          <w:sz w:val="18"/>
        </w:rPr>
        <w:t xml:space="preserve">9. </w:t>
      </w:r>
      <w:r w:rsidRPr="00B05E9D">
        <w:rPr>
          <w:sz w:val="18"/>
        </w:rPr>
        <w:tab/>
        <w:t xml:space="preserve">Tschuprow, A.A. </w:t>
      </w:r>
      <w:r w:rsidRPr="00B05E9D">
        <w:rPr>
          <w:i/>
          <w:iCs/>
          <w:sz w:val="18"/>
        </w:rPr>
        <w:t>Principles of the Mathematical Theory of Correlation</w:t>
      </w:r>
      <w:r w:rsidRPr="00B05E9D">
        <w:rPr>
          <w:sz w:val="18"/>
        </w:rPr>
        <w:t>; W. Hodge, limited, 1939;</w:t>
      </w:r>
    </w:p>
    <w:p w14:paraId="7920A5EA" w14:textId="77777777" w:rsidR="00B05E9D" w:rsidRPr="00B05E9D" w:rsidRDefault="00B05E9D" w:rsidP="00B05E9D">
      <w:pPr>
        <w:pStyle w:val="Literaturverzeichnis"/>
        <w:rPr>
          <w:sz w:val="18"/>
        </w:rPr>
      </w:pPr>
      <w:r w:rsidRPr="00B05E9D">
        <w:rPr>
          <w:sz w:val="18"/>
        </w:rPr>
        <w:t xml:space="preserve">10. </w:t>
      </w:r>
      <w:r w:rsidRPr="00B05E9D">
        <w:rPr>
          <w:sz w:val="18"/>
        </w:rPr>
        <w:tab/>
        <w:t xml:space="preserve">Chicco, D.; Jurman, G. The Advantages of the Matthews Correlation Coefficient (MCC) over F1 Score and Accuracy in Binary Classification Evaluation. </w:t>
      </w:r>
      <w:r w:rsidRPr="00B05E9D">
        <w:rPr>
          <w:i/>
          <w:iCs/>
          <w:sz w:val="18"/>
        </w:rPr>
        <w:t>BMC Genomics</w:t>
      </w:r>
      <w:r w:rsidRPr="00B05E9D">
        <w:rPr>
          <w:sz w:val="18"/>
        </w:rPr>
        <w:t xml:space="preserve"> </w:t>
      </w:r>
      <w:r w:rsidRPr="00B05E9D">
        <w:rPr>
          <w:b/>
          <w:bCs/>
          <w:sz w:val="18"/>
        </w:rPr>
        <w:t>2020</w:t>
      </w:r>
      <w:r w:rsidRPr="00B05E9D">
        <w:rPr>
          <w:sz w:val="18"/>
        </w:rPr>
        <w:t xml:space="preserve">, </w:t>
      </w:r>
      <w:r w:rsidRPr="00B05E9D">
        <w:rPr>
          <w:i/>
          <w:iCs/>
          <w:sz w:val="18"/>
        </w:rPr>
        <w:t>21</w:t>
      </w:r>
      <w:r w:rsidRPr="00B05E9D">
        <w:rPr>
          <w:sz w:val="18"/>
        </w:rPr>
        <w:t>, 6, doi:10.1186/s12864-019-6413-7.</w:t>
      </w:r>
    </w:p>
    <w:p w14:paraId="7489E8BB" w14:textId="77777777" w:rsidR="00B05E9D" w:rsidRPr="00B05E9D" w:rsidRDefault="00B05E9D" w:rsidP="00B05E9D">
      <w:pPr>
        <w:pStyle w:val="Literaturverzeichnis"/>
        <w:rPr>
          <w:sz w:val="18"/>
        </w:rPr>
      </w:pPr>
      <w:r w:rsidRPr="00B05E9D">
        <w:rPr>
          <w:sz w:val="18"/>
        </w:rPr>
        <w:t xml:space="preserve">11. </w:t>
      </w:r>
      <w:r w:rsidRPr="00B05E9D">
        <w:rPr>
          <w:sz w:val="18"/>
        </w:rPr>
        <w:tab/>
        <w:t xml:space="preserve">Rosenberg, M.S. A Generalized Formula for Converting Chi-Square Tests to Effect Sizes for Meta-Analysis. </w:t>
      </w:r>
      <w:r w:rsidRPr="00B05E9D">
        <w:rPr>
          <w:i/>
          <w:iCs/>
          <w:sz w:val="18"/>
        </w:rPr>
        <w:t>PLoS ONE</w:t>
      </w:r>
      <w:r w:rsidRPr="00B05E9D">
        <w:rPr>
          <w:sz w:val="18"/>
        </w:rPr>
        <w:t xml:space="preserve"> </w:t>
      </w:r>
      <w:r w:rsidRPr="00B05E9D">
        <w:rPr>
          <w:b/>
          <w:bCs/>
          <w:sz w:val="18"/>
        </w:rPr>
        <w:t>2010</w:t>
      </w:r>
      <w:r w:rsidRPr="00B05E9D">
        <w:rPr>
          <w:sz w:val="18"/>
        </w:rPr>
        <w:t xml:space="preserve">, </w:t>
      </w:r>
      <w:r w:rsidRPr="00B05E9D">
        <w:rPr>
          <w:i/>
          <w:iCs/>
          <w:sz w:val="18"/>
        </w:rPr>
        <w:t>5</w:t>
      </w:r>
      <w:r w:rsidRPr="00B05E9D">
        <w:rPr>
          <w:sz w:val="18"/>
        </w:rPr>
        <w:t>, e10059, doi:10.1371/journal.pone.0010059.</w:t>
      </w:r>
    </w:p>
    <w:p w14:paraId="69B24F55" w14:textId="77777777" w:rsidR="00B05E9D" w:rsidRPr="00B05E9D" w:rsidRDefault="00B05E9D" w:rsidP="00B05E9D">
      <w:pPr>
        <w:pStyle w:val="Literaturverzeichnis"/>
        <w:rPr>
          <w:sz w:val="18"/>
        </w:rPr>
      </w:pPr>
      <w:r w:rsidRPr="00B05E9D">
        <w:rPr>
          <w:sz w:val="18"/>
        </w:rPr>
        <w:t xml:space="preserve">12. </w:t>
      </w:r>
      <w:r w:rsidRPr="00B05E9D">
        <w:rPr>
          <w:sz w:val="18"/>
        </w:rPr>
        <w:tab/>
        <w:t xml:space="preserve">Johnston, J.E.; Berry, K.J.; Mielke, P.W. Measures of Effect Size for Chi-Squared and Likelihood-Ratio Goodness-of-Fit Tests. </w:t>
      </w:r>
      <w:r w:rsidRPr="00B05E9D">
        <w:rPr>
          <w:i/>
          <w:iCs/>
          <w:sz w:val="18"/>
        </w:rPr>
        <w:t>Percept. Mot. Skills</w:t>
      </w:r>
      <w:r w:rsidRPr="00B05E9D">
        <w:rPr>
          <w:sz w:val="18"/>
        </w:rPr>
        <w:t xml:space="preserve"> </w:t>
      </w:r>
      <w:r w:rsidRPr="00B05E9D">
        <w:rPr>
          <w:b/>
          <w:bCs/>
          <w:sz w:val="18"/>
        </w:rPr>
        <w:t>2006</w:t>
      </w:r>
      <w:r w:rsidRPr="00B05E9D">
        <w:rPr>
          <w:sz w:val="18"/>
        </w:rPr>
        <w:t xml:space="preserve">, </w:t>
      </w:r>
      <w:r w:rsidRPr="00B05E9D">
        <w:rPr>
          <w:i/>
          <w:iCs/>
          <w:sz w:val="18"/>
        </w:rPr>
        <w:t>103</w:t>
      </w:r>
      <w:r w:rsidRPr="00B05E9D">
        <w:rPr>
          <w:sz w:val="18"/>
        </w:rPr>
        <w:t>, 412–414, doi:10.2466/pms.103.2.412-414.</w:t>
      </w:r>
    </w:p>
    <w:p w14:paraId="789A6464" w14:textId="77777777" w:rsidR="00B05E9D" w:rsidRPr="00B05E9D" w:rsidRDefault="00B05E9D" w:rsidP="00B05E9D">
      <w:pPr>
        <w:pStyle w:val="Literaturverzeichnis"/>
        <w:rPr>
          <w:sz w:val="18"/>
        </w:rPr>
      </w:pPr>
      <w:r w:rsidRPr="00B05E9D">
        <w:rPr>
          <w:sz w:val="18"/>
        </w:rPr>
        <w:t xml:space="preserve">13. </w:t>
      </w:r>
      <w:r w:rsidRPr="00B05E9D">
        <w:rPr>
          <w:sz w:val="18"/>
        </w:rPr>
        <w:tab/>
        <w:t xml:space="preserve">Cohen, J. </w:t>
      </w:r>
      <w:r w:rsidRPr="00B05E9D">
        <w:rPr>
          <w:i/>
          <w:iCs/>
          <w:sz w:val="18"/>
        </w:rPr>
        <w:t>Statistical Power Analysis for the Behavioral Sciences</w:t>
      </w:r>
      <w:r w:rsidRPr="00B05E9D">
        <w:rPr>
          <w:sz w:val="18"/>
        </w:rPr>
        <w:t>; 0 ed.; Routledge, 2013; ISBN 978-1-134-74270-7.</w:t>
      </w:r>
    </w:p>
    <w:p w14:paraId="59C79279" w14:textId="0DEF065B" w:rsidR="00412EAA" w:rsidRPr="000B221F" w:rsidRDefault="00A905FF" w:rsidP="000B221F">
      <w:pPr>
        <w:pStyle w:val="MDPI63Notes"/>
      </w:pPr>
      <w:r>
        <w:fldChar w:fldCharType="end"/>
      </w:r>
      <w:bookmarkStart w:id="2" w:name="_GoBack"/>
      <w:bookmarkEnd w:id="2"/>
    </w:p>
    <w:sectPr w:rsidR="00412EAA" w:rsidRPr="000B221F" w:rsidSect="00E938F8">
      <w:headerReference w:type="even" r:id="rId12"/>
      <w:headerReference w:type="default" r:id="rId13"/>
      <w:footerReference w:type="default" r:id="rId14"/>
      <w:headerReference w:type="first" r:id="rId15"/>
      <w:footerReference w:type="first" r:id="rId1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Lüdecke" w:date="2023-03-03T17:26:00Z" w:initials="DL">
    <w:p w14:paraId="06CC4D93" w14:textId="2DD87028" w:rsidR="003871C8" w:rsidRDefault="003871C8">
      <w:pPr>
        <w:pStyle w:val="Kommentartext"/>
      </w:pPr>
      <w:r>
        <w:rPr>
          <w:rStyle w:val="Kommentarzeichen"/>
        </w:rPr>
        <w:annotationRef/>
      </w:r>
      <w:r>
        <w:t>There are one or two word</w:t>
      </w:r>
      <w:r w:rsidR="004A3DAE">
        <w:t>s</w:t>
      </w:r>
      <w:r>
        <w:t xml:space="preserve"> missing here, I guess.</w:t>
      </w:r>
    </w:p>
  </w:comment>
  <w:comment w:id="1" w:author="Daniel Lüdecke" w:date="2023-03-03T17:37:00Z" w:initials="DL">
    <w:p w14:paraId="03CE4936" w14:textId="229EB799" w:rsidR="00A905FF" w:rsidRDefault="00A905FF">
      <w:pPr>
        <w:pStyle w:val="Kommentartext"/>
      </w:pPr>
      <w:r>
        <w:rPr>
          <w:rStyle w:val="Kommentarzeichen"/>
        </w:rPr>
        <w:annotationRef/>
      </w:r>
      <w:r>
        <w:t>To 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CC4D93" w15:done="0"/>
  <w15:commentEx w15:paraId="03CE493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A74A5C" w14:textId="77777777" w:rsidR="00785E2E" w:rsidRDefault="00785E2E">
      <w:pPr>
        <w:spacing w:line="240" w:lineRule="auto"/>
      </w:pPr>
      <w:r>
        <w:separator/>
      </w:r>
    </w:p>
  </w:endnote>
  <w:endnote w:type="continuationSeparator" w:id="0">
    <w:p w14:paraId="28A3BC04" w14:textId="77777777" w:rsidR="00785E2E" w:rsidRDefault="00785E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altName w:val="Microsoft Sans Serif"/>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Light">
    <w:altName w:val="Microsoft YaHei"/>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F88B4" w14:textId="77777777" w:rsidR="00C7392F" w:rsidRPr="00881058" w:rsidRDefault="00C7392F" w:rsidP="00AC5E31">
    <w:pPr>
      <w:pStyle w:val="Fuzeile"/>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C7052" w14:textId="77777777" w:rsidR="00C7392F" w:rsidRDefault="00C7392F" w:rsidP="00BD50A0">
    <w:pPr>
      <w:pBdr>
        <w:top w:val="single" w:sz="4" w:space="0" w:color="000000"/>
      </w:pBdr>
      <w:tabs>
        <w:tab w:val="right" w:pos="8844"/>
      </w:tabs>
      <w:adjustRightInd w:val="0"/>
      <w:snapToGrid w:val="0"/>
      <w:spacing w:before="480" w:line="100" w:lineRule="exact"/>
      <w:jc w:val="left"/>
      <w:rPr>
        <w:i/>
        <w:sz w:val="16"/>
        <w:szCs w:val="16"/>
      </w:rPr>
    </w:pPr>
  </w:p>
  <w:p w14:paraId="6F7DEC21" w14:textId="77777777" w:rsidR="00C7392F" w:rsidRPr="00372FCD" w:rsidRDefault="00C7392F" w:rsidP="00C66325">
    <w:pPr>
      <w:tabs>
        <w:tab w:val="right" w:pos="10466"/>
      </w:tabs>
      <w:adjustRightInd w:val="0"/>
      <w:snapToGrid w:val="0"/>
      <w:spacing w:line="240" w:lineRule="auto"/>
      <w:rPr>
        <w:sz w:val="16"/>
        <w:szCs w:val="16"/>
        <w:lang w:val="fr-CH"/>
      </w:rPr>
    </w:pPr>
    <w:r w:rsidRPr="00C23762">
      <w:rPr>
        <w:i/>
        <w:sz w:val="16"/>
        <w:szCs w:val="16"/>
      </w:rPr>
      <w:t>Mathematics</w:t>
    </w:r>
    <w:r>
      <w:rPr>
        <w:i/>
        <w:sz w:val="16"/>
        <w:szCs w:val="16"/>
      </w:rPr>
      <w:t xml:space="preserve"> </w:t>
    </w:r>
    <w:r>
      <w:rPr>
        <w:b/>
        <w:bCs/>
        <w:iCs/>
        <w:sz w:val="16"/>
        <w:szCs w:val="16"/>
      </w:rPr>
      <w:t>2023</w:t>
    </w:r>
    <w:r w:rsidRPr="004D5141">
      <w:rPr>
        <w:bCs/>
        <w:iCs/>
        <w:sz w:val="16"/>
        <w:szCs w:val="16"/>
      </w:rPr>
      <w:t>,</w:t>
    </w:r>
    <w:r>
      <w:rPr>
        <w:bCs/>
        <w:i/>
        <w:iCs/>
        <w:sz w:val="16"/>
        <w:szCs w:val="16"/>
      </w:rPr>
      <w:t xml:space="preserve"> 11</w:t>
    </w:r>
    <w:r w:rsidRPr="004D5141">
      <w:rPr>
        <w:bCs/>
        <w:iCs/>
        <w:sz w:val="16"/>
        <w:szCs w:val="16"/>
      </w:rPr>
      <w:t xml:space="preserve">, </w:t>
    </w:r>
    <w:r>
      <w:rPr>
        <w:bCs/>
        <w:iCs/>
        <w:sz w:val="16"/>
        <w:szCs w:val="16"/>
      </w:rPr>
      <w:t>x. https://doi.org/10.3390/xxxxx</w:t>
    </w:r>
    <w:r w:rsidRPr="00372FCD">
      <w:rPr>
        <w:sz w:val="16"/>
        <w:szCs w:val="16"/>
        <w:lang w:val="fr-CH"/>
      </w:rPr>
      <w:tab/>
      <w:t>www.mdpi.com/journal/</w:t>
    </w:r>
    <w:r w:rsidRPr="00C23762">
      <w:rPr>
        <w:sz w:val="16"/>
        <w:szCs w:val="16"/>
      </w:rPr>
      <w:t>mathematics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1F9379" w14:textId="77777777" w:rsidR="00785E2E" w:rsidRDefault="00785E2E">
      <w:pPr>
        <w:spacing w:line="240" w:lineRule="auto"/>
      </w:pPr>
      <w:r>
        <w:separator/>
      </w:r>
    </w:p>
  </w:footnote>
  <w:footnote w:type="continuationSeparator" w:id="0">
    <w:p w14:paraId="044551B4" w14:textId="77777777" w:rsidR="00785E2E" w:rsidRDefault="00785E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7F09A" w14:textId="77777777" w:rsidR="00C7392F" w:rsidRDefault="00C7392F" w:rsidP="00AC5E31">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8B26DE" w14:textId="75E2BC1A" w:rsidR="00C7392F" w:rsidRDefault="00C7392F" w:rsidP="00C66325">
    <w:pPr>
      <w:tabs>
        <w:tab w:val="right" w:pos="10466"/>
      </w:tabs>
      <w:adjustRightInd w:val="0"/>
      <w:snapToGrid w:val="0"/>
      <w:spacing w:line="240" w:lineRule="auto"/>
      <w:rPr>
        <w:sz w:val="16"/>
      </w:rPr>
    </w:pPr>
    <w:r>
      <w:rPr>
        <w:i/>
        <w:sz w:val="16"/>
      </w:rPr>
      <w:t xml:space="preserve">Mathematics </w:t>
    </w:r>
    <w:r>
      <w:rPr>
        <w:b/>
        <w:sz w:val="16"/>
      </w:rPr>
      <w:t>2023</w:t>
    </w:r>
    <w:r w:rsidRPr="004D5141">
      <w:rPr>
        <w:sz w:val="16"/>
      </w:rPr>
      <w:t>,</w:t>
    </w:r>
    <w:r>
      <w:rPr>
        <w:i/>
        <w:sz w:val="16"/>
      </w:rPr>
      <w:t xml:space="preserve"> 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sidR="00B05E9D">
      <w:rPr>
        <w:sz w:val="16"/>
      </w:rPr>
      <w:t>7</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sidR="00B05E9D">
      <w:rPr>
        <w:sz w:val="16"/>
      </w:rPr>
      <w:t>7</w:t>
    </w:r>
    <w:r>
      <w:rPr>
        <w:sz w:val="16"/>
      </w:rPr>
      <w:fldChar w:fldCharType="end"/>
    </w:r>
  </w:p>
  <w:p w14:paraId="1C5EE3CC" w14:textId="77777777" w:rsidR="00C7392F" w:rsidRPr="00716E1F" w:rsidRDefault="00C7392F" w:rsidP="00BD50A0">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C7392F" w:rsidRPr="00C66325" w14:paraId="3FBAB156" w14:textId="77777777" w:rsidTr="008D78BE">
      <w:trPr>
        <w:trHeight w:val="686"/>
      </w:trPr>
      <w:tc>
        <w:tcPr>
          <w:tcW w:w="3679" w:type="dxa"/>
          <w:shd w:val="clear" w:color="auto" w:fill="auto"/>
          <w:vAlign w:val="center"/>
        </w:tcPr>
        <w:p w14:paraId="003AF4D2" w14:textId="77777777" w:rsidR="00C7392F" w:rsidRPr="00676E90" w:rsidRDefault="00C7392F" w:rsidP="00C66325">
          <w:pPr>
            <w:pStyle w:val="Kopfzeile"/>
            <w:pBdr>
              <w:bottom w:val="none" w:sz="0" w:space="0" w:color="auto"/>
            </w:pBdr>
            <w:jc w:val="left"/>
            <w:rPr>
              <w:rFonts w:eastAsia="DengXian"/>
              <w:b/>
              <w:bCs/>
            </w:rPr>
          </w:pPr>
          <w:r w:rsidRPr="00676E90">
            <w:rPr>
              <w:rFonts w:eastAsia="DengXian"/>
              <w:b/>
              <w:bCs/>
              <w:lang w:val="de-DE" w:eastAsia="de-DE"/>
            </w:rPr>
            <w:drawing>
              <wp:inline distT="0" distB="0" distL="0" distR="0" wp14:anchorId="012877ED" wp14:editId="088D5FB2">
                <wp:extent cx="1731645" cy="429260"/>
                <wp:effectExtent l="0" t="0" r="0" b="0"/>
                <wp:docPr id="1" name="Picture 5" descr="C:\Users\home\Desktop\logos\带白边的logo\JCDD-Water\Mathematics\mathematics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带白边的logo\JCDD-Water\Mathematics\mathematics_hig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1645" cy="429260"/>
                        </a:xfrm>
                        <a:prstGeom prst="rect">
                          <a:avLst/>
                        </a:prstGeom>
                        <a:noFill/>
                        <a:ln>
                          <a:noFill/>
                        </a:ln>
                      </pic:spPr>
                    </pic:pic>
                  </a:graphicData>
                </a:graphic>
              </wp:inline>
            </w:drawing>
          </w:r>
        </w:p>
      </w:tc>
      <w:tc>
        <w:tcPr>
          <w:tcW w:w="4535" w:type="dxa"/>
          <w:shd w:val="clear" w:color="auto" w:fill="auto"/>
          <w:vAlign w:val="center"/>
        </w:tcPr>
        <w:p w14:paraId="70CEC978" w14:textId="77777777" w:rsidR="00C7392F" w:rsidRPr="00676E90" w:rsidRDefault="00C7392F" w:rsidP="00C66325">
          <w:pPr>
            <w:pStyle w:val="Kopfzeile"/>
            <w:pBdr>
              <w:bottom w:val="none" w:sz="0" w:space="0" w:color="auto"/>
            </w:pBdr>
            <w:rPr>
              <w:rFonts w:eastAsia="DengXian"/>
              <w:b/>
              <w:bCs/>
            </w:rPr>
          </w:pPr>
        </w:p>
      </w:tc>
      <w:tc>
        <w:tcPr>
          <w:tcW w:w="2273" w:type="dxa"/>
          <w:shd w:val="clear" w:color="auto" w:fill="auto"/>
          <w:vAlign w:val="center"/>
        </w:tcPr>
        <w:p w14:paraId="4813EEBD" w14:textId="77777777" w:rsidR="00C7392F" w:rsidRPr="00676E90" w:rsidRDefault="00C7392F" w:rsidP="008D78BE">
          <w:pPr>
            <w:pStyle w:val="Kopfzeile"/>
            <w:pBdr>
              <w:bottom w:val="none" w:sz="0" w:space="0" w:color="auto"/>
            </w:pBdr>
            <w:jc w:val="right"/>
            <w:rPr>
              <w:rFonts w:eastAsia="DengXian"/>
              <w:b/>
              <w:bCs/>
            </w:rPr>
          </w:pPr>
          <w:r>
            <w:rPr>
              <w:rFonts w:eastAsia="DengXian"/>
              <w:b/>
              <w:bCs/>
              <w:lang w:val="de-DE" w:eastAsia="de-DE"/>
            </w:rPr>
            <w:drawing>
              <wp:inline distT="0" distB="0" distL="0" distR="0" wp14:anchorId="329CE3AB" wp14:editId="47D6D859">
                <wp:extent cx="540000" cy="360000"/>
                <wp:effectExtent l="0" t="0" r="0" b="254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
                          <a:extLst>
                            <a:ext uri="{28A0092B-C50C-407E-A947-70E740481C1C}">
                              <a14:useLocalDpi xmlns:a14="http://schemas.microsoft.com/office/drawing/2010/main" val="0"/>
                            </a:ext>
                          </a:extLst>
                        </a:blip>
                        <a:stretch>
                          <a:fillRect/>
                        </a:stretch>
                      </pic:blipFill>
                      <pic:spPr>
                        <a:xfrm>
                          <a:off x="0" y="0"/>
                          <a:ext cx="540000" cy="360000"/>
                        </a:xfrm>
                        <a:prstGeom prst="rect">
                          <a:avLst/>
                        </a:prstGeom>
                      </pic:spPr>
                    </pic:pic>
                  </a:graphicData>
                </a:graphic>
              </wp:inline>
            </w:drawing>
          </w:r>
        </w:p>
      </w:tc>
    </w:tr>
  </w:tbl>
  <w:p w14:paraId="78320090" w14:textId="77777777" w:rsidR="00C7392F" w:rsidRPr="00B235AD" w:rsidRDefault="00C7392F" w:rsidP="00BD50A0">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2123A"/>
    <w:multiLevelType w:val="hybridMultilevel"/>
    <w:tmpl w:val="2ECEDAC6"/>
    <w:lvl w:ilvl="0" w:tplc="41E8C612">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468F5"/>
    <w:multiLevelType w:val="hybridMultilevel"/>
    <w:tmpl w:val="1B6E9AD0"/>
    <w:lvl w:ilvl="0" w:tplc="D4FECEB2">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3"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5"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CC0BC1"/>
    <w:multiLevelType w:val="hybridMultilevel"/>
    <w:tmpl w:val="E072FC64"/>
    <w:lvl w:ilvl="0" w:tplc="F5A2FEB4">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8"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0" w15:restartNumberingAfterBreak="0">
    <w:nsid w:val="5EC15F22"/>
    <w:multiLevelType w:val="hybridMultilevel"/>
    <w:tmpl w:val="D06E8CB4"/>
    <w:lvl w:ilvl="0" w:tplc="887EECB8">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1"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9"/>
  </w:num>
  <w:num w:numId="7">
    <w:abstractNumId w:val="2"/>
  </w:num>
  <w:num w:numId="8">
    <w:abstractNumId w:val="9"/>
  </w:num>
  <w:num w:numId="9">
    <w:abstractNumId w:val="2"/>
  </w:num>
  <w:num w:numId="10">
    <w:abstractNumId w:val="9"/>
  </w:num>
  <w:num w:numId="11">
    <w:abstractNumId w:val="2"/>
  </w:num>
  <w:num w:numId="12">
    <w:abstractNumId w:val="11"/>
  </w:num>
  <w:num w:numId="13">
    <w:abstractNumId w:val="9"/>
  </w:num>
  <w:num w:numId="14">
    <w:abstractNumId w:val="2"/>
  </w:num>
  <w:num w:numId="15">
    <w:abstractNumId w:val="1"/>
  </w:num>
  <w:num w:numId="16">
    <w:abstractNumId w:val="8"/>
  </w:num>
  <w:num w:numId="17">
    <w:abstractNumId w:val="0"/>
  </w:num>
  <w:num w:numId="18">
    <w:abstractNumId w:val="9"/>
  </w:num>
  <w:num w:numId="19">
    <w:abstractNumId w:val="2"/>
  </w:num>
  <w:num w:numId="20">
    <w:abstractNumId w:val="1"/>
  </w:num>
  <w:num w:numId="21">
    <w:abstractNumId w:val="0"/>
  </w:num>
  <w:num w:numId="22">
    <w:abstractNumId w:val="10"/>
  </w:num>
  <w:num w:numId="2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Lüdecke">
    <w15:presenceInfo w15:providerId="Windows Live" w15:userId="be6cdc93a2b211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BA0"/>
    <w:rsid w:val="00001D5B"/>
    <w:rsid w:val="00007157"/>
    <w:rsid w:val="000307E3"/>
    <w:rsid w:val="000465EC"/>
    <w:rsid w:val="000503B2"/>
    <w:rsid w:val="000571BC"/>
    <w:rsid w:val="00057DDC"/>
    <w:rsid w:val="000648B7"/>
    <w:rsid w:val="000A7594"/>
    <w:rsid w:val="000B0833"/>
    <w:rsid w:val="000B221F"/>
    <w:rsid w:val="001046E1"/>
    <w:rsid w:val="00113BD3"/>
    <w:rsid w:val="00122EE7"/>
    <w:rsid w:val="001231F3"/>
    <w:rsid w:val="00125603"/>
    <w:rsid w:val="00137BBB"/>
    <w:rsid w:val="001419C9"/>
    <w:rsid w:val="00141D77"/>
    <w:rsid w:val="0015296B"/>
    <w:rsid w:val="0015383C"/>
    <w:rsid w:val="001668C5"/>
    <w:rsid w:val="00186BE1"/>
    <w:rsid w:val="001D027A"/>
    <w:rsid w:val="001E2AEB"/>
    <w:rsid w:val="001F1CD9"/>
    <w:rsid w:val="00224C18"/>
    <w:rsid w:val="00246FD1"/>
    <w:rsid w:val="00252F0E"/>
    <w:rsid w:val="002854AC"/>
    <w:rsid w:val="00295ACE"/>
    <w:rsid w:val="002A57BD"/>
    <w:rsid w:val="002B0CA1"/>
    <w:rsid w:val="002B59B6"/>
    <w:rsid w:val="002C5E44"/>
    <w:rsid w:val="00326141"/>
    <w:rsid w:val="003463B2"/>
    <w:rsid w:val="00351A5D"/>
    <w:rsid w:val="00352181"/>
    <w:rsid w:val="00364DEA"/>
    <w:rsid w:val="00370AE9"/>
    <w:rsid w:val="003871C8"/>
    <w:rsid w:val="003948C2"/>
    <w:rsid w:val="003B2338"/>
    <w:rsid w:val="003C3A72"/>
    <w:rsid w:val="003C66F8"/>
    <w:rsid w:val="003E0160"/>
    <w:rsid w:val="003E17DF"/>
    <w:rsid w:val="003F6841"/>
    <w:rsid w:val="00401D30"/>
    <w:rsid w:val="00410C2E"/>
    <w:rsid w:val="00412EAA"/>
    <w:rsid w:val="00414EB1"/>
    <w:rsid w:val="004272DC"/>
    <w:rsid w:val="00435946"/>
    <w:rsid w:val="00435BFA"/>
    <w:rsid w:val="00436B26"/>
    <w:rsid w:val="004404A1"/>
    <w:rsid w:val="00441B38"/>
    <w:rsid w:val="004550B7"/>
    <w:rsid w:val="00463466"/>
    <w:rsid w:val="00466EAF"/>
    <w:rsid w:val="0047771A"/>
    <w:rsid w:val="00487C69"/>
    <w:rsid w:val="00495986"/>
    <w:rsid w:val="004A3609"/>
    <w:rsid w:val="004A3DAE"/>
    <w:rsid w:val="004A6BF2"/>
    <w:rsid w:val="004A6CF4"/>
    <w:rsid w:val="004C0542"/>
    <w:rsid w:val="004C60A1"/>
    <w:rsid w:val="004D0440"/>
    <w:rsid w:val="004D5141"/>
    <w:rsid w:val="004E67FB"/>
    <w:rsid w:val="004F185B"/>
    <w:rsid w:val="004F1AD4"/>
    <w:rsid w:val="005062F6"/>
    <w:rsid w:val="005229ED"/>
    <w:rsid w:val="00540264"/>
    <w:rsid w:val="005555A9"/>
    <w:rsid w:val="0055641C"/>
    <w:rsid w:val="005648D0"/>
    <w:rsid w:val="00576406"/>
    <w:rsid w:val="005878DE"/>
    <w:rsid w:val="0059475C"/>
    <w:rsid w:val="005B44FF"/>
    <w:rsid w:val="005B4E3B"/>
    <w:rsid w:val="005D0774"/>
    <w:rsid w:val="005D452F"/>
    <w:rsid w:val="005F33E7"/>
    <w:rsid w:val="005F6334"/>
    <w:rsid w:val="006055CB"/>
    <w:rsid w:val="006068EF"/>
    <w:rsid w:val="00606C71"/>
    <w:rsid w:val="006408E0"/>
    <w:rsid w:val="00643E78"/>
    <w:rsid w:val="00653BA0"/>
    <w:rsid w:val="006540AD"/>
    <w:rsid w:val="00660B8C"/>
    <w:rsid w:val="00661EAD"/>
    <w:rsid w:val="00666239"/>
    <w:rsid w:val="00676E90"/>
    <w:rsid w:val="00682144"/>
    <w:rsid w:val="00692393"/>
    <w:rsid w:val="006B2929"/>
    <w:rsid w:val="006B41D1"/>
    <w:rsid w:val="006C6E86"/>
    <w:rsid w:val="006D28BE"/>
    <w:rsid w:val="006E40DA"/>
    <w:rsid w:val="006F1535"/>
    <w:rsid w:val="006F47D9"/>
    <w:rsid w:val="00711832"/>
    <w:rsid w:val="007220B0"/>
    <w:rsid w:val="007248B7"/>
    <w:rsid w:val="00736120"/>
    <w:rsid w:val="00743D11"/>
    <w:rsid w:val="007646EA"/>
    <w:rsid w:val="0078406F"/>
    <w:rsid w:val="00785E2E"/>
    <w:rsid w:val="007C23A1"/>
    <w:rsid w:val="007C23DD"/>
    <w:rsid w:val="007C5565"/>
    <w:rsid w:val="007D0AD0"/>
    <w:rsid w:val="00800498"/>
    <w:rsid w:val="008239EA"/>
    <w:rsid w:val="00826C97"/>
    <w:rsid w:val="00842BD0"/>
    <w:rsid w:val="00843363"/>
    <w:rsid w:val="00862722"/>
    <w:rsid w:val="00894D6E"/>
    <w:rsid w:val="008A3C96"/>
    <w:rsid w:val="008C5166"/>
    <w:rsid w:val="008D78BE"/>
    <w:rsid w:val="008E58BC"/>
    <w:rsid w:val="008F13F2"/>
    <w:rsid w:val="008F53A7"/>
    <w:rsid w:val="00903A3F"/>
    <w:rsid w:val="009179A6"/>
    <w:rsid w:val="00960F36"/>
    <w:rsid w:val="009863CD"/>
    <w:rsid w:val="009D6DC2"/>
    <w:rsid w:val="009E581B"/>
    <w:rsid w:val="009F70E6"/>
    <w:rsid w:val="00A00851"/>
    <w:rsid w:val="00A24469"/>
    <w:rsid w:val="00A24E5E"/>
    <w:rsid w:val="00A34D4F"/>
    <w:rsid w:val="00A47C48"/>
    <w:rsid w:val="00A622FE"/>
    <w:rsid w:val="00A727D1"/>
    <w:rsid w:val="00A905FF"/>
    <w:rsid w:val="00AC30CB"/>
    <w:rsid w:val="00AC5E31"/>
    <w:rsid w:val="00AD3D85"/>
    <w:rsid w:val="00AE13D7"/>
    <w:rsid w:val="00AE2595"/>
    <w:rsid w:val="00B05E9D"/>
    <w:rsid w:val="00B16F4A"/>
    <w:rsid w:val="00B235AD"/>
    <w:rsid w:val="00B2788F"/>
    <w:rsid w:val="00B54CD9"/>
    <w:rsid w:val="00B555B5"/>
    <w:rsid w:val="00B66632"/>
    <w:rsid w:val="00B66877"/>
    <w:rsid w:val="00B7154C"/>
    <w:rsid w:val="00B93093"/>
    <w:rsid w:val="00B93F42"/>
    <w:rsid w:val="00BB17C2"/>
    <w:rsid w:val="00BC1E63"/>
    <w:rsid w:val="00BC26D9"/>
    <w:rsid w:val="00BC41C0"/>
    <w:rsid w:val="00BD0EAB"/>
    <w:rsid w:val="00BD444A"/>
    <w:rsid w:val="00BD50A0"/>
    <w:rsid w:val="00BD6EC7"/>
    <w:rsid w:val="00BD7C9A"/>
    <w:rsid w:val="00BF6050"/>
    <w:rsid w:val="00C10788"/>
    <w:rsid w:val="00C1083B"/>
    <w:rsid w:val="00C5573A"/>
    <w:rsid w:val="00C6382E"/>
    <w:rsid w:val="00C66325"/>
    <w:rsid w:val="00C7392F"/>
    <w:rsid w:val="00C73FAA"/>
    <w:rsid w:val="00C8174E"/>
    <w:rsid w:val="00C928C8"/>
    <w:rsid w:val="00CA7A7B"/>
    <w:rsid w:val="00CB4C0B"/>
    <w:rsid w:val="00CE5E17"/>
    <w:rsid w:val="00D130A3"/>
    <w:rsid w:val="00D145F8"/>
    <w:rsid w:val="00D26CA7"/>
    <w:rsid w:val="00D34DA1"/>
    <w:rsid w:val="00D455A7"/>
    <w:rsid w:val="00D70F0C"/>
    <w:rsid w:val="00D97E33"/>
    <w:rsid w:val="00DA6F9A"/>
    <w:rsid w:val="00DA72F2"/>
    <w:rsid w:val="00DE375A"/>
    <w:rsid w:val="00DF02DB"/>
    <w:rsid w:val="00E05568"/>
    <w:rsid w:val="00E1610D"/>
    <w:rsid w:val="00E20C21"/>
    <w:rsid w:val="00E20CDE"/>
    <w:rsid w:val="00E40810"/>
    <w:rsid w:val="00E568D4"/>
    <w:rsid w:val="00E928A8"/>
    <w:rsid w:val="00E938F8"/>
    <w:rsid w:val="00EB4457"/>
    <w:rsid w:val="00ED2FE8"/>
    <w:rsid w:val="00ED48B2"/>
    <w:rsid w:val="00EF223A"/>
    <w:rsid w:val="00F05684"/>
    <w:rsid w:val="00F21150"/>
    <w:rsid w:val="00F3205B"/>
    <w:rsid w:val="00F368DF"/>
    <w:rsid w:val="00F444C4"/>
    <w:rsid w:val="00F60CB1"/>
    <w:rsid w:val="00F75959"/>
    <w:rsid w:val="00F95FE0"/>
    <w:rsid w:val="00F96448"/>
    <w:rsid w:val="00F97A6F"/>
    <w:rsid w:val="00FC349F"/>
    <w:rsid w:val="00FC5BD8"/>
    <w:rsid w:val="00FE26A1"/>
    <w:rsid w:val="00FF104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2FA6FE0"/>
  <w15:chartTrackingRefBased/>
  <w15:docId w15:val="{22CE4EE1-E25A-4D60-A4DB-2A98EF1CE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12EAA"/>
    <w:pPr>
      <w:spacing w:line="260" w:lineRule="atLeast"/>
      <w:jc w:val="both"/>
    </w:pPr>
    <w:rPr>
      <w:rFonts w:ascii="Palatino Linotype" w:hAnsi="Palatino Linotype"/>
      <w:noProof/>
      <w:color w:val="00000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DPI11articletype">
    <w:name w:val="MDPI_1.1_article_type"/>
    <w:next w:val="Standard"/>
    <w:qFormat/>
    <w:rsid w:val="00412EAA"/>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Standard"/>
    <w:qFormat/>
    <w:rsid w:val="00412EAA"/>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Standard"/>
    <w:qFormat/>
    <w:rsid w:val="00412EAA"/>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Standard"/>
    <w:next w:val="Standard"/>
    <w:qFormat/>
    <w:rsid w:val="00412EAA"/>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412EAA"/>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Standard"/>
    <w:qFormat/>
    <w:rsid w:val="00412EAA"/>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Standard"/>
    <w:qFormat/>
    <w:rsid w:val="00412EAA"/>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3C66F8"/>
    <w:pPr>
      <w:pBdr>
        <w:bottom w:val="single" w:sz="4"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NormaleTabelle"/>
    <w:uiPriority w:val="99"/>
    <w:rsid w:val="00463466"/>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ellenraster">
    <w:name w:val="Table Grid"/>
    <w:basedOn w:val="NormaleTabelle"/>
    <w:uiPriority w:val="59"/>
    <w:rsid w:val="00412EAA"/>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412EAA"/>
    <w:pPr>
      <w:tabs>
        <w:tab w:val="center" w:pos="4153"/>
        <w:tab w:val="right" w:pos="8306"/>
      </w:tabs>
      <w:snapToGrid w:val="0"/>
      <w:spacing w:line="240" w:lineRule="atLeast"/>
    </w:pPr>
    <w:rPr>
      <w:szCs w:val="18"/>
    </w:rPr>
  </w:style>
  <w:style w:type="character" w:customStyle="1" w:styleId="FuzeileZchn">
    <w:name w:val="Fußzeile Zchn"/>
    <w:link w:val="Fuzeile"/>
    <w:uiPriority w:val="99"/>
    <w:rsid w:val="00412EAA"/>
    <w:rPr>
      <w:rFonts w:ascii="Palatino Linotype" w:hAnsi="Palatino Linotype"/>
      <w:noProof/>
      <w:color w:val="000000"/>
      <w:szCs w:val="18"/>
    </w:rPr>
  </w:style>
  <w:style w:type="paragraph" w:styleId="Kopfzeile">
    <w:name w:val="header"/>
    <w:basedOn w:val="Standard"/>
    <w:link w:val="KopfzeileZchn"/>
    <w:uiPriority w:val="99"/>
    <w:rsid w:val="00412EAA"/>
    <w:pPr>
      <w:pBdr>
        <w:bottom w:val="single" w:sz="6" w:space="1" w:color="auto"/>
      </w:pBdr>
      <w:tabs>
        <w:tab w:val="center" w:pos="4153"/>
        <w:tab w:val="right" w:pos="8306"/>
      </w:tabs>
      <w:snapToGrid w:val="0"/>
      <w:spacing w:line="240" w:lineRule="atLeast"/>
      <w:jc w:val="center"/>
    </w:pPr>
    <w:rPr>
      <w:szCs w:val="18"/>
    </w:rPr>
  </w:style>
  <w:style w:type="character" w:customStyle="1" w:styleId="KopfzeileZchn">
    <w:name w:val="Kopfzeile Zchn"/>
    <w:link w:val="Kopfzeile"/>
    <w:uiPriority w:val="99"/>
    <w:rsid w:val="00412EAA"/>
    <w:rPr>
      <w:rFonts w:ascii="Palatino Linotype" w:hAnsi="Palatino Linotype"/>
      <w:noProof/>
      <w:color w:val="000000"/>
      <w:szCs w:val="18"/>
    </w:rPr>
  </w:style>
  <w:style w:type="paragraph" w:customStyle="1" w:styleId="MDPIheaderjournallogo">
    <w:name w:val="MDPI_header_journal_logo"/>
    <w:qFormat/>
    <w:rsid w:val="00412EAA"/>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412EAA"/>
    <w:pPr>
      <w:ind w:firstLine="0"/>
    </w:pPr>
  </w:style>
  <w:style w:type="paragraph" w:customStyle="1" w:styleId="MDPI31text">
    <w:name w:val="MDPI_3.1_text"/>
    <w:qFormat/>
    <w:rsid w:val="0055641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412EAA"/>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412EAA"/>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412EAA"/>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8D78BE"/>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8D78BE"/>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412EAA"/>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412EAA"/>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412EAA"/>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78406F"/>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412EAA"/>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412EAA"/>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412EAA"/>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412EAA"/>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412EAA"/>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412EAA"/>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1231F3"/>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prechblasentext">
    <w:name w:val="Balloon Text"/>
    <w:basedOn w:val="Standard"/>
    <w:link w:val="SprechblasentextZchn"/>
    <w:uiPriority w:val="99"/>
    <w:rsid w:val="00412EAA"/>
    <w:rPr>
      <w:rFonts w:cs="Tahoma"/>
      <w:szCs w:val="18"/>
    </w:rPr>
  </w:style>
  <w:style w:type="character" w:customStyle="1" w:styleId="SprechblasentextZchn">
    <w:name w:val="Sprechblasentext Zchn"/>
    <w:link w:val="Sprechblasentext"/>
    <w:uiPriority w:val="99"/>
    <w:rsid w:val="00412EAA"/>
    <w:rPr>
      <w:rFonts w:ascii="Palatino Linotype" w:hAnsi="Palatino Linotype" w:cs="Tahoma"/>
      <w:noProof/>
      <w:color w:val="000000"/>
      <w:szCs w:val="18"/>
    </w:rPr>
  </w:style>
  <w:style w:type="character" w:styleId="Zeilennummer">
    <w:name w:val="line number"/>
    <w:uiPriority w:val="99"/>
    <w:rsid w:val="00E938F8"/>
    <w:rPr>
      <w:rFonts w:ascii="Palatino Linotype" w:hAnsi="Palatino Linotype"/>
      <w:sz w:val="16"/>
    </w:rPr>
  </w:style>
  <w:style w:type="table" w:customStyle="1" w:styleId="MDPI41threelinetable">
    <w:name w:val="MDPI_4.1_three_line_table"/>
    <w:basedOn w:val="NormaleTabelle"/>
    <w:uiPriority w:val="99"/>
    <w:rsid w:val="00412EAA"/>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412EAA"/>
    <w:rPr>
      <w:color w:val="0000FF"/>
      <w:u w:val="single"/>
    </w:rPr>
  </w:style>
  <w:style w:type="character" w:customStyle="1" w:styleId="UnresolvedMention">
    <w:name w:val="Unresolved Mention"/>
    <w:uiPriority w:val="99"/>
    <w:semiHidden/>
    <w:unhideWhenUsed/>
    <w:rsid w:val="006540AD"/>
    <w:rPr>
      <w:color w:val="605E5C"/>
      <w:shd w:val="clear" w:color="auto" w:fill="E1DFDD"/>
    </w:rPr>
  </w:style>
  <w:style w:type="table" w:styleId="EinfacheTabelle4">
    <w:name w:val="Plain Table 4"/>
    <w:basedOn w:val="NormaleTabelle"/>
    <w:uiPriority w:val="44"/>
    <w:rsid w:val="004D514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412EAA"/>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412EAA"/>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412EAA"/>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412EAA"/>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412EAA"/>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412EAA"/>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4F185B"/>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412EAA"/>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412EAA"/>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412EAA"/>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10788"/>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412EAA"/>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412EAA"/>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412EAA"/>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412EAA"/>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412EAA"/>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412EAA"/>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412EAA"/>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leTabelle"/>
    <w:uiPriority w:val="99"/>
    <w:rsid w:val="00412EAA"/>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412EAA"/>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412EAA"/>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412EAA"/>
  </w:style>
  <w:style w:type="paragraph" w:styleId="Literaturverzeichnis">
    <w:name w:val="Bibliography"/>
    <w:basedOn w:val="Standard"/>
    <w:next w:val="Standard"/>
    <w:uiPriority w:val="37"/>
    <w:unhideWhenUsed/>
    <w:rsid w:val="00412EAA"/>
    <w:pPr>
      <w:tabs>
        <w:tab w:val="left" w:pos="504"/>
      </w:tabs>
      <w:spacing w:line="240" w:lineRule="atLeast"/>
      <w:ind w:left="504" w:hanging="504"/>
    </w:pPr>
  </w:style>
  <w:style w:type="paragraph" w:styleId="Textkrper">
    <w:name w:val="Body Text"/>
    <w:link w:val="TextkrperZchn"/>
    <w:rsid w:val="00412EAA"/>
    <w:pPr>
      <w:spacing w:after="120" w:line="340" w:lineRule="atLeast"/>
      <w:jc w:val="both"/>
    </w:pPr>
    <w:rPr>
      <w:rFonts w:ascii="Palatino Linotype" w:hAnsi="Palatino Linotype"/>
      <w:color w:val="000000"/>
      <w:sz w:val="24"/>
      <w:lang w:eastAsia="de-DE"/>
    </w:rPr>
  </w:style>
  <w:style w:type="character" w:customStyle="1" w:styleId="TextkrperZchn">
    <w:name w:val="Textkörper Zchn"/>
    <w:link w:val="Textkrper"/>
    <w:rsid w:val="00412EAA"/>
    <w:rPr>
      <w:rFonts w:ascii="Palatino Linotype" w:hAnsi="Palatino Linotype"/>
      <w:color w:val="000000"/>
      <w:sz w:val="24"/>
      <w:lang w:eastAsia="de-DE"/>
    </w:rPr>
  </w:style>
  <w:style w:type="character" w:styleId="Kommentarzeichen">
    <w:name w:val="annotation reference"/>
    <w:rsid w:val="00412EAA"/>
    <w:rPr>
      <w:sz w:val="21"/>
      <w:szCs w:val="21"/>
    </w:rPr>
  </w:style>
  <w:style w:type="paragraph" w:styleId="Kommentartext">
    <w:name w:val="annotation text"/>
    <w:basedOn w:val="Standard"/>
    <w:link w:val="KommentartextZchn"/>
    <w:rsid w:val="00412EAA"/>
  </w:style>
  <w:style w:type="character" w:customStyle="1" w:styleId="KommentartextZchn">
    <w:name w:val="Kommentartext Zchn"/>
    <w:link w:val="Kommentartext"/>
    <w:rsid w:val="00412EAA"/>
    <w:rPr>
      <w:rFonts w:ascii="Palatino Linotype" w:hAnsi="Palatino Linotype"/>
      <w:noProof/>
      <w:color w:val="000000"/>
    </w:rPr>
  </w:style>
  <w:style w:type="paragraph" w:styleId="Kommentarthema">
    <w:name w:val="annotation subject"/>
    <w:basedOn w:val="Kommentartext"/>
    <w:next w:val="Kommentartext"/>
    <w:link w:val="KommentarthemaZchn"/>
    <w:rsid w:val="00412EAA"/>
    <w:rPr>
      <w:b/>
      <w:bCs/>
    </w:rPr>
  </w:style>
  <w:style w:type="character" w:customStyle="1" w:styleId="KommentarthemaZchn">
    <w:name w:val="Kommentarthema Zchn"/>
    <w:link w:val="Kommentarthema"/>
    <w:rsid w:val="00412EAA"/>
    <w:rPr>
      <w:rFonts w:ascii="Palatino Linotype" w:hAnsi="Palatino Linotype"/>
      <w:b/>
      <w:bCs/>
      <w:noProof/>
      <w:color w:val="000000"/>
    </w:rPr>
  </w:style>
  <w:style w:type="character" w:styleId="Endnotenzeichen">
    <w:name w:val="endnote reference"/>
    <w:rsid w:val="00412EAA"/>
    <w:rPr>
      <w:vertAlign w:val="superscript"/>
    </w:rPr>
  </w:style>
  <w:style w:type="paragraph" w:styleId="Endnotentext">
    <w:name w:val="endnote text"/>
    <w:basedOn w:val="Standard"/>
    <w:link w:val="EndnotentextZchn"/>
    <w:semiHidden/>
    <w:unhideWhenUsed/>
    <w:rsid w:val="00412EAA"/>
    <w:pPr>
      <w:spacing w:line="240" w:lineRule="auto"/>
    </w:pPr>
  </w:style>
  <w:style w:type="character" w:customStyle="1" w:styleId="EndnotentextZchn">
    <w:name w:val="Endnotentext Zchn"/>
    <w:link w:val="Endnotentext"/>
    <w:semiHidden/>
    <w:rsid w:val="00412EAA"/>
    <w:rPr>
      <w:rFonts w:ascii="Palatino Linotype" w:hAnsi="Palatino Linotype"/>
      <w:noProof/>
      <w:color w:val="000000"/>
    </w:rPr>
  </w:style>
  <w:style w:type="character" w:styleId="BesuchterLink">
    <w:name w:val="FollowedHyperlink"/>
    <w:rsid w:val="00412EAA"/>
    <w:rPr>
      <w:color w:val="954F72"/>
      <w:u w:val="single"/>
    </w:rPr>
  </w:style>
  <w:style w:type="paragraph" w:styleId="Funotentext">
    <w:name w:val="footnote text"/>
    <w:basedOn w:val="Standard"/>
    <w:link w:val="FunotentextZchn"/>
    <w:semiHidden/>
    <w:unhideWhenUsed/>
    <w:rsid w:val="00412EAA"/>
    <w:pPr>
      <w:spacing w:line="240" w:lineRule="auto"/>
    </w:pPr>
  </w:style>
  <w:style w:type="character" w:customStyle="1" w:styleId="FunotentextZchn">
    <w:name w:val="Fußnotentext Zchn"/>
    <w:link w:val="Funotentext"/>
    <w:semiHidden/>
    <w:rsid w:val="00412EAA"/>
    <w:rPr>
      <w:rFonts w:ascii="Palatino Linotype" w:hAnsi="Palatino Linotype"/>
      <w:noProof/>
      <w:color w:val="000000"/>
    </w:rPr>
  </w:style>
  <w:style w:type="paragraph" w:styleId="StandardWeb">
    <w:name w:val="Normal (Web)"/>
    <w:basedOn w:val="Standard"/>
    <w:uiPriority w:val="99"/>
    <w:rsid w:val="00412EAA"/>
    <w:rPr>
      <w:szCs w:val="24"/>
    </w:rPr>
  </w:style>
  <w:style w:type="paragraph" w:customStyle="1" w:styleId="MsoFootnoteText0">
    <w:name w:val="MsoFootnoteText"/>
    <w:basedOn w:val="StandardWeb"/>
    <w:qFormat/>
    <w:rsid w:val="00412EAA"/>
    <w:rPr>
      <w:rFonts w:ascii="Times New Roman" w:hAnsi="Times New Roman"/>
    </w:rPr>
  </w:style>
  <w:style w:type="character" w:styleId="Seitenzahl">
    <w:name w:val="page number"/>
    <w:rsid w:val="00412EAA"/>
  </w:style>
  <w:style w:type="character" w:styleId="Platzhaltertext">
    <w:name w:val="Placeholder Text"/>
    <w:uiPriority w:val="99"/>
    <w:semiHidden/>
    <w:rsid w:val="00412EAA"/>
    <w:rPr>
      <w:color w:val="808080"/>
    </w:rPr>
  </w:style>
  <w:style w:type="paragraph" w:customStyle="1" w:styleId="MDPI71FootNotes">
    <w:name w:val="MDPI_7.1_FootNotes"/>
    <w:qFormat/>
    <w:rsid w:val="00364DEA"/>
    <w:pPr>
      <w:numPr>
        <w:numId w:val="21"/>
      </w:numPr>
      <w:adjustRightInd w:val="0"/>
      <w:snapToGrid w:val="0"/>
      <w:spacing w:line="228" w:lineRule="auto"/>
    </w:pPr>
    <w:rPr>
      <w:rFonts w:ascii="Palatino Linotype" w:eastAsiaTheme="minorEastAsia" w:hAnsi="Palatino Linotype"/>
      <w:noProof/>
      <w:color w:val="000000"/>
      <w:sz w:val="18"/>
    </w:rPr>
  </w:style>
  <w:style w:type="paragraph" w:customStyle="1" w:styleId="FirstParagraph">
    <w:name w:val="First Paragraph"/>
    <w:basedOn w:val="Textkrper"/>
    <w:next w:val="Textkrper"/>
    <w:qFormat/>
    <w:rsid w:val="005B4E3B"/>
    <w:pPr>
      <w:spacing w:before="180" w:after="180" w:line="240" w:lineRule="auto"/>
      <w:jc w:val="left"/>
    </w:pPr>
    <w:rPr>
      <w:rFonts w:asciiTheme="minorHAnsi" w:eastAsiaTheme="minorHAnsi" w:hAnsiTheme="minorHAnsi" w:cstheme="minorBidi"/>
      <w:color w:val="auto"/>
      <w:szCs w:val="24"/>
      <w:lang w:eastAsia="en-US"/>
    </w:rPr>
  </w:style>
  <w:style w:type="character" w:customStyle="1" w:styleId="VerbatimChar">
    <w:name w:val="Verbatim Char"/>
    <w:basedOn w:val="Absatz-Standardschriftart"/>
    <w:link w:val="SourceCode"/>
    <w:rsid w:val="005B4E3B"/>
    <w:rPr>
      <w:rFonts w:ascii="Consolas" w:hAnsi="Consolas"/>
      <w:sz w:val="22"/>
      <w:shd w:val="clear" w:color="auto" w:fill="F8F8F8"/>
    </w:rPr>
  </w:style>
  <w:style w:type="paragraph" w:customStyle="1" w:styleId="SourceCode">
    <w:name w:val="Source Code"/>
    <w:basedOn w:val="Standard"/>
    <w:link w:val="VerbatimChar"/>
    <w:rsid w:val="005B4E3B"/>
    <w:pPr>
      <w:shd w:val="clear" w:color="auto" w:fill="F8F8F8"/>
      <w:wordWrap w:val="0"/>
      <w:spacing w:after="200" w:line="240" w:lineRule="auto"/>
      <w:jc w:val="left"/>
    </w:pPr>
    <w:rPr>
      <w:rFonts w:ascii="Consolas" w:hAnsi="Consolas"/>
      <w:noProof w:val="0"/>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g.mdpi.org/data/contributor-role-instruction.pdf" TargetMode="Externa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Documents\R\easystats\effectsize\papers\Phi%20Fei%20Fo%20Fum%20(WIP)\mathematic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418F9-3A11-4608-A3EC-287272AE5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mathematics-template.dot</Template>
  <TotalTime>0</TotalTime>
  <Pages>7</Pages>
  <Words>5578</Words>
  <Characters>35143</Characters>
  <Application>Microsoft Office Word</Application>
  <DocSecurity>0</DocSecurity>
  <Lines>292</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 Lüdecke</dc:creator>
  <cp:keywords/>
  <dc:description/>
  <cp:lastModifiedBy>Daniel Lüdecke</cp:lastModifiedBy>
  <cp:revision>35</cp:revision>
  <dcterms:created xsi:type="dcterms:W3CDTF">2023-03-03T13:43:00Z</dcterms:created>
  <dcterms:modified xsi:type="dcterms:W3CDTF">2023-03-03T16:44:00Z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id="f7Ho9kdw"/&gt;&lt;style id="http://www.zotero.org/styles/mathematics" hasBibliography="1" bibliographyStyleHasBeenSet="1"/&gt;&lt;prefs&gt;&lt;pref name="fieldType" value="Field"/&gt;&lt;pref name="automaticJournalAbbre</vt:lpwstr>
  </property>
  <property fmtid="{D5CDD505-2E9C-101B-9397-08002B2CF9AE}" pid="3" name="ZOTERO_PREF_2">
    <vt:lpwstr>viations" value="true"/&gt;&lt;/prefs&gt;&lt;/data&gt;</vt:lpwstr>
  </property>
</Properties>
</file>