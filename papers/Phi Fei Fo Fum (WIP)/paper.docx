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73FED5D0" w:rsidR="00412EAA" w:rsidRPr="003B1AF1" w:rsidRDefault="000307E3" w:rsidP="00412EAA">
      <w:pPr>
        <w:pStyle w:val="MDPI12title"/>
      </w:pPr>
      <w:r w:rsidRPr="000307E3">
        <w:t>Phi,</w:t>
      </w:r>
      <w:r w:rsidR="00AB20A0">
        <w:t xml:space="preserve"> Fei, </w:t>
      </w:r>
      <w:proofErr w:type="spellStart"/>
      <w:r w:rsidR="00AB20A0">
        <w:t>Fo</w:t>
      </w:r>
      <w:proofErr w:type="spellEnd"/>
      <w:r w:rsidR="00AB20A0">
        <w:t xml:space="preserve">, </w:t>
      </w:r>
      <w:proofErr w:type="spellStart"/>
      <w:r w:rsidR="00AB20A0">
        <w:t>Fum</w:t>
      </w:r>
      <w:proofErr w:type="spellEnd"/>
      <w:r w:rsidR="00AB20A0">
        <w:t>:</w:t>
      </w:r>
      <w:r w:rsidRPr="000307E3">
        <w:t xml:space="preserve"> Effect Sizes for </w:t>
      </w:r>
      <w:r w:rsidR="00CC7F29">
        <w:t xml:space="preserve">Categorical Data that Use the </w:t>
      </w:r>
      <w:r w:rsidRPr="000307E3">
        <w:t>Chi-</w:t>
      </w:r>
      <w:r w:rsidR="0087068F">
        <w:t>S</w:t>
      </w:r>
      <w:r w:rsidRPr="000307E3">
        <w:t xml:space="preserve">quared </w:t>
      </w:r>
      <w:r w:rsidR="00CC7F29">
        <w:t>Statistic</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noProof/>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54D6495D" w:rsidR="009863CD" w:rsidRPr="000C4333" w:rsidRDefault="009863CD" w:rsidP="009863CD">
      <w:pPr>
        <w:pStyle w:val="MDPI16affiliation"/>
        <w:rPr>
          <w:lang w:val="fr-CA"/>
        </w:rPr>
      </w:pPr>
      <w:r w:rsidRPr="000C4333">
        <w:rPr>
          <w:vertAlign w:val="superscript"/>
          <w:lang w:val="fr-CA"/>
        </w:rPr>
        <w:t>3</w:t>
      </w:r>
      <w:r w:rsidRPr="000C4333">
        <w:rPr>
          <w:lang w:val="fr-CA"/>
        </w:rPr>
        <w:tab/>
      </w:r>
      <w:r w:rsidRPr="00B33B48">
        <w:t xml:space="preserve">Department of Psychology, Université du Québec à Montréal, Montréal, Québec, Canada; </w:t>
      </w:r>
      <w:r w:rsidR="00B20B6E" w:rsidRPr="007D7DCE">
        <w:rPr>
          <w:lang w:val="en-CA"/>
        </w:rPr>
        <w:t>theriault.remi@</w:t>
      </w:r>
      <w:r w:rsidR="00B20B6E">
        <w:rPr>
          <w:lang w:val="en-CA"/>
        </w:rPr>
        <w:t>courrier.uqam.ca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w:t>
      </w:r>
      <w:proofErr w:type="gramStart"/>
      <w:r w:rsidR="000307E3" w:rsidRPr="000307E3">
        <w:rPr>
          <w:szCs w:val="18"/>
        </w:rPr>
        <w:t>statistic, and</w:t>
      </w:r>
      <w:proofErr w:type="gramEnd"/>
      <w:r w:rsidR="000307E3" w:rsidRPr="000307E3">
        <w:rPr>
          <w:szCs w:val="18"/>
        </w:rPr>
        <w:t xml:space="preserve"> introduce a new effect size—</w:t>
      </w:r>
      <w:r w:rsidR="000307E3" w:rsidRPr="000307E3">
        <w:rPr>
          <w:rFonts w:ascii="Times New Roman" w:hAnsi="Times New Roman"/>
          <w:szCs w:val="18"/>
        </w:rPr>
        <w:t>פ</w:t>
      </w:r>
      <w:r w:rsidR="000307E3" w:rsidRPr="000307E3">
        <w:rPr>
          <w:szCs w:val="18"/>
        </w:rPr>
        <w:t xml:space="preserve"> (Fei, pronounced “fay”). 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r w:rsidRPr="003C66F8">
        <w:rPr>
          <w:b/>
          <w:bCs/>
        </w:rPr>
        <w:t xml:space="preserve">MSC: </w:t>
      </w:r>
      <w:r w:rsidR="00D51225" w:rsidRPr="008D0606">
        <w:t>62-01</w:t>
      </w:r>
      <w:r w:rsidR="00D51225">
        <w:t xml:space="preserve">; </w:t>
      </w:r>
      <w:r w:rsidR="00940487" w:rsidRPr="008D0606">
        <w:t>62-04</w:t>
      </w:r>
      <w:r w:rsidR="00940487">
        <w:t xml:space="preserve">; </w:t>
      </w:r>
      <w:r w:rsidR="00816355" w:rsidRPr="00816355">
        <w:t>62-08</w:t>
      </w:r>
      <w:r w:rsidR="00816355">
        <w:t>;</w:t>
      </w:r>
      <w:r w:rsidR="00816355" w:rsidRPr="00816355">
        <w:t xml:space="preserve"> </w:t>
      </w:r>
      <w:r w:rsidR="00833152" w:rsidRPr="00833152">
        <w:t>62H17</w:t>
      </w:r>
      <w:r w:rsidR="00833152">
        <w:t xml:space="preserve">; </w:t>
      </w:r>
      <w:r w:rsidR="00F747D2" w:rsidRPr="00F747D2">
        <w:t>62P99</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5FADE163" w:rsidR="001F1CD9" w:rsidRDefault="001F1CD9" w:rsidP="001F1CD9">
      <w:pPr>
        <w:pStyle w:val="MDPI31text"/>
      </w:pPr>
      <w:r>
        <w:t xml:space="preserve">In this context, many have highlighted the limitations of null-hypothesis significance testing and called for more modern approaches to statistics. One such recommendation coming for example from the “New Statistics” </w:t>
      </w:r>
      <w:r w:rsidR="00776C94">
        <w:t xml:space="preserve">initiative </w:t>
      </w:r>
      <w:r>
        <w:t>is to report effect sizes and their corresponding confidence intervals, and to increasingly rely on meta-analyses to increase confidence in those estimations</w:t>
      </w:r>
      <w:r w:rsidR="000E4DE5">
        <w:t xml:space="preserve"> </w:t>
      </w:r>
      <w:r w:rsidR="000E4DE5">
        <w:fldChar w:fldCharType="begin"/>
      </w:r>
      <w:r w:rsidR="000E4DE5">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r>
        <w:t>.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39063F82" w14:textId="0DEDB4A5" w:rsidR="0068400F" w:rsidRDefault="001F1CD9" w:rsidP="00B72896">
      <w:pPr>
        <w:pStyle w:val="MDPI31text"/>
      </w:pPr>
      <w:r>
        <w:t xml:space="preserve">Unfortunately, popular software </w:t>
      </w:r>
      <w:r w:rsidR="00673996">
        <w:t xml:space="preserve">applications </w:t>
      </w:r>
      <w:r>
        <w:t xml:space="preserve">do not always offer the necessary implementations of the specialized effect sizes necessary for a given research design and </w:t>
      </w:r>
      <w:r>
        <w:lastRenderedPageBreak/>
        <w:t xml:space="preserve">their confidence intervals. In this paper, </w:t>
      </w:r>
      <w:r w:rsidR="00862573">
        <w:t xml:space="preserve">we want to focus on effect sizes for categorical data that are probably less well known than popular effect sizes like Cohen’s </w:t>
      </w:r>
      <w:r w:rsidR="00862573" w:rsidRPr="0053579E">
        <w:rPr>
          <w:i/>
          <w:iCs/>
        </w:rPr>
        <w:t>d</w:t>
      </w:r>
      <w:r w:rsidR="00862573">
        <w:t xml:space="preserve"> or Pearson’s </w:t>
      </w:r>
      <w:r w:rsidR="00862573" w:rsidRPr="0053579E">
        <w:rPr>
          <w:i/>
          <w:iCs/>
        </w:rPr>
        <w:t>r</w:t>
      </w:r>
      <w:r w:rsidR="00047E24">
        <w:t xml:space="preserve"> </w:t>
      </w:r>
      <w:r w:rsidR="00047E24">
        <w:fldChar w:fldCharType="begin"/>
      </w:r>
      <w:r w:rsidR="00047E24">
        <w:instrText xml:space="preserve"> ADDIN ZOTERO_ITEM CSL_CITATION {"citationID":"sFDSzKMF","properties":{"formattedCitation":"[6,7]","plainCitation":"[6,7]","noteIndex":0},"citationItems":[{"id":2880,"uris":["http://zotero.org/users/998943/items/FU92RVER"],"itemData":{"id":2880,"type":"article-journal","abstract":"Consider a population in which sexual selection and natural selection may or may not be taking place. Assume only that the deviations from the mean in the case of any organ of any generation follow exactly or closely the normal law of frequency, then the following expressions may be shown to give the law of inheritance of the population.","container-title":"Proceedings of the Royal Society of London","DOI":"10.1098/rspl.1895.0041","ISSN":"0370-1662, 2053-9126","issue":"347-352","journalAbbreviation":"Proc. R. Soc. Lond.","language":"en","page":"240-242","source":"DOI.org (Crossref)","title":"VII. Note on regression and inheritance in the case of two parents","volume":"58","author":[{"family":"Pearson","given":"Karl"}],"issued":{"date-parts":[["1895",12,31]]}}},{"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rsidR="00047E24">
        <w:fldChar w:fldCharType="separate"/>
      </w:r>
      <w:r w:rsidR="00047E24" w:rsidRPr="00047E24">
        <w:t>[6,7]</w:t>
      </w:r>
      <w:r w:rsidR="00047E24">
        <w:fldChar w:fldCharType="end"/>
      </w:r>
      <w:r w:rsidR="00011F46">
        <w:t xml:space="preserve">. For categorical data, </w:t>
      </w:r>
      <w:r w:rsidR="00B72896" w:rsidRPr="00B72896">
        <w:rPr>
          <w:i/>
        </w:rPr>
        <w:t>d</w:t>
      </w:r>
      <w:r w:rsidR="00B72896">
        <w:t xml:space="preserve"> and </w:t>
      </w:r>
      <w:proofErr w:type="spellStart"/>
      <w:r w:rsidR="00B72896" w:rsidRPr="00A145FF">
        <w:rPr>
          <w:i/>
        </w:rPr>
        <w:t>r</w:t>
      </w:r>
      <w:r w:rsidR="00B72896">
        <w:t xml:space="preserve"> are</w:t>
      </w:r>
      <w:proofErr w:type="spellEnd"/>
      <w:r w:rsidR="00B72896">
        <w:t xml:space="preserve"> inappropriate measures of an effect size. Cohen’s </w:t>
      </w:r>
      <w:r w:rsidR="00B72896" w:rsidRPr="0053579E">
        <w:rPr>
          <w:i/>
          <w:iCs/>
        </w:rPr>
        <w:t>d</w:t>
      </w:r>
      <w:r w:rsidR="00B72896">
        <w:t xml:space="preserve"> refers to the standardized difference between the means of two populations, while Pearson’s correlation coefficient </w:t>
      </w:r>
      <w:r w:rsidR="00B72896" w:rsidRPr="0053579E">
        <w:rPr>
          <w:i/>
          <w:iCs/>
        </w:rPr>
        <w:t>r</w:t>
      </w:r>
      <w:r w:rsidR="00B72896">
        <w:t xml:space="preserve"> measures linear correlations. Hence, both measures refer to continuous data, not categorical.</w:t>
      </w:r>
    </w:p>
    <w:p w14:paraId="6DAB6A15" w14:textId="4ABA2102" w:rsidR="00B72896" w:rsidRDefault="00E14ECD" w:rsidP="00B72896">
      <w:pPr>
        <w:pStyle w:val="MDPI31text"/>
      </w:pPr>
      <w:r>
        <w:t>To compare categorical data, for instance, where associations can be presented as contingency tables, several effect size metrics are available. Common effect sizes for 2</w:t>
      </w:r>
      <w:r w:rsidR="002B10CF">
        <w:t>-by-</w:t>
      </w:r>
      <w:r>
        <w:t xml:space="preserve">2 tables are odds ratios (OR), risk ratios (RR) or the </w:t>
      </w:r>
      <w:r w:rsidRPr="00A145FF">
        <w:rPr>
          <w:i/>
        </w:rPr>
        <w:t>phi</w:t>
      </w:r>
      <w:r>
        <w:t xml:space="preserve"> (</w:t>
      </w:r>
      <m:oMath>
        <m:r>
          <w:rPr>
            <w:rFonts w:ascii="Cambria Math" w:hAnsi="Cambria Math"/>
          </w:rPr>
          <m:t>ϕ</m:t>
        </m:r>
      </m:oMath>
      <w:r>
        <w:t xml:space="preserve">) coefficient. While </w:t>
      </w:r>
      <w:r>
        <w:rPr>
          <w:i/>
        </w:rPr>
        <w:t>phi</w:t>
      </w:r>
      <w:r>
        <w:t xml:space="preserve"> can be </w:t>
      </w:r>
      <w:r w:rsidRPr="00E14ECD">
        <w:t>interpreted similarly to a correlation coefficient</w:t>
      </w:r>
      <w:r>
        <w:t xml:space="preserve">, </w:t>
      </w:r>
      <w:r w:rsidR="00E1627B">
        <w:t>OR and RR are harder to interpret a</w:t>
      </w:r>
      <w:r w:rsidR="0068400F">
        <w:t>s they are not bounded between zero</w:t>
      </w:r>
      <w:r w:rsidR="00E1627B">
        <w:t xml:space="preserve"> and </w:t>
      </w:r>
      <w:r w:rsidR="0068400F">
        <w:t>one</w:t>
      </w:r>
      <w:r w:rsidR="00E1627B">
        <w:t xml:space="preserve">. </w:t>
      </w:r>
      <w:r w:rsidR="0068400F">
        <w:t xml:space="preserve">Furthermore, RR are not symmetrical. The effect size can change when </w:t>
      </w:r>
      <w:r w:rsidR="0068400F" w:rsidRPr="0068400F">
        <w:t xml:space="preserve">columns and rows </w:t>
      </w:r>
      <w:r w:rsidR="004C1459">
        <w:t xml:space="preserve">are </w:t>
      </w:r>
      <w:r w:rsidR="0068400F">
        <w:t>exchanged. For tables with larger dimensions tha</w:t>
      </w:r>
      <w:r w:rsidR="00C40957">
        <w:t>n</w:t>
      </w:r>
      <w:r w:rsidR="0068400F">
        <w:t xml:space="preserve"> 2</w:t>
      </w:r>
      <w:r w:rsidR="002B10CF">
        <w:t>-by-</w:t>
      </w:r>
      <w:r w:rsidR="0068400F">
        <w:t xml:space="preserve">2, </w:t>
      </w:r>
      <w:r w:rsidR="008269EC">
        <w:t xml:space="preserve">other effect sizes </w:t>
      </w:r>
      <w:r w:rsidR="0098765D">
        <w:t xml:space="preserve">(like Cramér’s </w:t>
      </w:r>
      <w:r w:rsidR="00BA746D">
        <w:rPr>
          <w:i/>
          <w:iCs/>
        </w:rPr>
        <w:t>V</w:t>
      </w:r>
      <w:r w:rsidR="0098765D">
        <w:t xml:space="preserve">) </w:t>
      </w:r>
      <w:r w:rsidR="008269EC">
        <w:t xml:space="preserve">are available that share </w:t>
      </w:r>
      <w:r w:rsidR="008269EC" w:rsidRPr="008269EC">
        <w:t xml:space="preserve">the property </w:t>
      </w:r>
      <w:r w:rsidR="008269EC">
        <w:t xml:space="preserve">of </w:t>
      </w:r>
      <w:r w:rsidR="008269EC" w:rsidRPr="008269EC">
        <w:rPr>
          <w:i/>
        </w:rPr>
        <w:t>phi</w:t>
      </w:r>
      <w:r w:rsidR="008269EC">
        <w:t xml:space="preserve"> </w:t>
      </w:r>
      <w:r w:rsidR="008269EC" w:rsidRPr="008269EC">
        <w:t>of being able to be interpreted like a correlation coefficient</w:t>
      </w:r>
      <w:r w:rsidR="0098765D">
        <w:t xml:space="preserve"> and which are discussed later.</w:t>
      </w:r>
    </w:p>
    <w:p w14:paraId="6FCA2E9E" w14:textId="32DFA135" w:rsidR="008269EC" w:rsidRPr="00E14ECD" w:rsidRDefault="008269EC" w:rsidP="00B72896">
      <w:pPr>
        <w:pStyle w:val="MDPI31text"/>
      </w:pPr>
      <w:r>
        <w:t xml:space="preserve">The </w:t>
      </w:r>
      <w:r w:rsidRPr="00A145FF">
        <w:rPr>
          <w:i/>
        </w:rPr>
        <w:t>observed</w:t>
      </w:r>
      <w:r>
        <w:t xml:space="preserve"> distribution of categorical data</w:t>
      </w:r>
      <w:r w:rsidR="00827A29" w:rsidRPr="00827A29">
        <w:t>—</w:t>
      </w:r>
      <w:r>
        <w:t>usually measured as multinomial variables</w:t>
      </w:r>
      <w:r w:rsidR="00827A29" w:rsidRPr="00827A29">
        <w:t>—</w:t>
      </w:r>
      <w:r>
        <w:t xml:space="preserve">can also be </w:t>
      </w:r>
      <w:r w:rsidRPr="008269EC">
        <w:t>compare</w:t>
      </w:r>
      <w:r>
        <w:t>d</w:t>
      </w:r>
      <w:r w:rsidRPr="008269EC">
        <w:t xml:space="preserve"> to an </w:t>
      </w:r>
      <w:r w:rsidRPr="00A145FF">
        <w:rPr>
          <w:i/>
        </w:rPr>
        <w:t>expected</w:t>
      </w:r>
      <w:r w:rsidRPr="008269EC">
        <w:t xml:space="preserve"> distribution</w:t>
      </w:r>
      <w:r>
        <w:t xml:space="preserve">. </w:t>
      </w:r>
      <w:r w:rsidR="00A145FF">
        <w:t>Again, effect sizes to measure the strength of such associations show some limitations regarding the ease of interpretation. What is missing here is an effect size which metric is comparable to those for contingency tables.</w:t>
      </w:r>
    </w:p>
    <w:p w14:paraId="26FCC09F" w14:textId="02898E1B" w:rsidR="001F1CD9" w:rsidRDefault="00B72896" w:rsidP="001F1CD9">
      <w:pPr>
        <w:pStyle w:val="MDPI31text"/>
      </w:pPr>
      <w:r>
        <w:t xml:space="preserve">The aim of this paper is to </w:t>
      </w:r>
      <w:r w:rsidR="001F1CD9">
        <w:t xml:space="preserve">review the </w:t>
      </w:r>
      <w:proofErr w:type="gramStart"/>
      <w:r w:rsidR="001F1CD9">
        <w:t>most commonly used</w:t>
      </w:r>
      <w:proofErr w:type="gramEnd"/>
      <w:r w:rsidR="001F1CD9">
        <w:t xml:space="preserve"> effect sizes for analyses of categorical variables that use the χ</w:t>
      </w:r>
      <w:r w:rsidR="001F1CD9">
        <w:rPr>
          <w:vertAlign w:val="superscript"/>
        </w:rPr>
        <w:t>2</w:t>
      </w:r>
      <w:r w:rsidR="001F1CD9">
        <w:t xml:space="preserve"> (chi-square) test statistic, and introduce a new effect size</w:t>
      </w:r>
      <w:r>
        <w:t>,</w:t>
      </w:r>
      <w:r w:rsidRPr="00950BF3">
        <w:t xml:space="preserve"> </w:t>
      </w:r>
      <w:r w:rsidR="001F1CD9">
        <w:rPr>
          <w:rFonts w:ascii="Times New Roman" w:hAnsi="Times New Roman"/>
        </w:rPr>
        <w:t>פ</w:t>
      </w:r>
      <w:r w:rsidR="001F1CD9">
        <w:t xml:space="preserve"> (Fei, pronounced “fay”)</w:t>
      </w:r>
      <w:r>
        <w:t xml:space="preserve">, which closes the gap of a missing effect size measure </w:t>
      </w:r>
      <w:r w:rsidR="00E14ECD" w:rsidRPr="00B72896">
        <w:t>in a correlation like metric</w:t>
      </w:r>
      <w:r w:rsidR="00E14ECD">
        <w:t xml:space="preserve"> </w:t>
      </w:r>
      <w:r>
        <w:t xml:space="preserve">that is </w:t>
      </w:r>
      <w:r w:rsidRPr="00B72896">
        <w:t>appropriate for categorical data</w:t>
      </w:r>
      <w:r>
        <w:t>.</w:t>
      </w:r>
    </w:p>
    <w:p w14:paraId="49766A01" w14:textId="7F54F3CA" w:rsidR="00412EAA" w:rsidRDefault="001F1CD9" w:rsidP="001F1CD9">
      <w:pPr>
        <w:pStyle w:val="MDPI31text"/>
      </w:pPr>
      <w:r>
        <w:t xml:space="preserve">Importantly, we offer researchers an applied walkthrough on how to use these effect sizes in practice thanks to the </w:t>
      </w:r>
      <w:r w:rsidRPr="001F1CD9">
        <w:rPr>
          <w:i/>
        </w:rPr>
        <w:t>effectsize</w:t>
      </w:r>
      <w:r>
        <w:t xml:space="preserve"> package in the R programming language, which implements these measures and their confidence intervals </w:t>
      </w:r>
      <w:r>
        <w:fldChar w:fldCharType="begin"/>
      </w:r>
      <w:r w:rsidR="00047E24">
        <w:instrText xml:space="preserve"> ADDIN ZOTERO_ITEM CSL_CITATION {"citationID":"E25SALoC","properties":{"formattedCitation":"[8,9]","plainCitation":"[8,9]","noteIndex":0},"citationItems":[{"id":2592,"uris":["http://zotero.org/users/998943/items/XQRU9HYZ"],"itemData":{"id":2592,"type":"article-journal","container-title":"Journal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047E24" w:rsidRPr="00047E24">
        <w:t>[8,9]</w:t>
      </w:r>
      <w:r>
        <w:fldChar w:fldCharType="end"/>
      </w:r>
      <w:r>
        <w:t xml:space="preserve">. </w:t>
      </w:r>
      <w:r w:rsidR="00A145FF">
        <w:t xml:space="preserve">The presented </w:t>
      </w:r>
      <w:r w:rsidR="00A145FF">
        <w:rPr>
          <w:i/>
        </w:rPr>
        <w:t>effectsize</w:t>
      </w:r>
      <w:r w:rsidR="00A145FF">
        <w:t xml:space="preserve"> package</w:t>
      </w:r>
      <w:r w:rsidR="008269EC">
        <w:t xml:space="preserve"> closes another gap related to </w:t>
      </w:r>
      <w:r w:rsidR="00A145FF">
        <w:t xml:space="preserve">before mentioned </w:t>
      </w:r>
      <w:r w:rsidR="008269EC">
        <w:t xml:space="preserve">effect sizes, because the uncertainty of </w:t>
      </w:r>
      <w:r w:rsidR="00A145FF">
        <w:t xml:space="preserve">such </w:t>
      </w:r>
      <w:r w:rsidR="008269EC">
        <w:t>measures</w:t>
      </w:r>
      <w:r w:rsidR="00950BF3" w:rsidRPr="00950BF3">
        <w:t>—</w:t>
      </w:r>
      <w:r w:rsidR="008269EC">
        <w:t>expressed by their confidence intervals</w:t>
      </w:r>
      <w:r w:rsidR="00424CE8" w:rsidRPr="00424CE8">
        <w:t>—</w:t>
      </w:r>
      <w:r w:rsidR="008269EC">
        <w:t xml:space="preserve">is often not included </w:t>
      </w:r>
      <w:r w:rsidR="00A145FF">
        <w:t xml:space="preserve">in the output of statistical software. </w:t>
      </w:r>
      <w:r>
        <w:t xml:space="preserve">We cover in turn tests of independence (φ/phi, Cramér’s </w:t>
      </w:r>
      <w:r w:rsidRPr="0053579E">
        <w:rPr>
          <w:i/>
          <w:iCs/>
        </w:rPr>
        <w:t>V</w:t>
      </w:r>
      <w:r>
        <w:t xml:space="preserve">) and tests of goodness of fit (Cohen’s </w:t>
      </w:r>
      <w:r w:rsidRPr="0053579E">
        <w:rPr>
          <w:i/>
          <w:iCs/>
        </w:rPr>
        <w:t>w</w:t>
      </w:r>
      <w:r w:rsidR="00B72896">
        <w:t xml:space="preserve">, </w:t>
      </w:r>
      <w:r w:rsidR="00B72896" w:rsidRPr="00B72896">
        <w:t xml:space="preserve">Tschuprow’s </w:t>
      </w:r>
      <w:r w:rsidR="00B72896" w:rsidRPr="0053579E">
        <w:rPr>
          <w:i/>
          <w:iCs/>
        </w:rPr>
        <w:t>T</w:t>
      </w:r>
      <w:r>
        <w:t xml:space="preserve"> and a new proposed effect size, </w:t>
      </w:r>
      <w:r>
        <w:rPr>
          <w:rFonts w:ascii="Times New Roman" w:hAnsi="Times New Roman"/>
        </w:rPr>
        <w:t>פ</w:t>
      </w:r>
      <w:r>
        <w:t>/Fei).</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21D3B8FB"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r w:rsidRPr="0053579E">
        <w:rPr>
          <w:i/>
          <w:iCs/>
        </w:rPr>
        <w:t>df</w:t>
      </w:r>
      <w:r>
        <w:t xml:space="preserve"> = 1, </w:t>
      </w:r>
      <w:r w:rsidRPr="0053579E">
        <w:rPr>
          <w:i/>
          <w:iCs/>
        </w:rPr>
        <w:t>p</w:t>
      </w:r>
      <w:r>
        <w:t xml:space="preserve"> &lt; 0.001***</w:t>
      </w:r>
    </w:p>
    <w:p w14:paraId="73CD7C25" w14:textId="7E341E82" w:rsidR="003C3A72" w:rsidRDefault="003C3A72" w:rsidP="005B4E3B">
      <w:pPr>
        <w:pStyle w:val="MDPI31text"/>
      </w:pPr>
    </w:p>
    <w:p w14:paraId="4F7353FC" w14:textId="02A266D8" w:rsidR="00434004" w:rsidRDefault="00434004" w:rsidP="00047E24">
      <w:pPr>
        <w:pStyle w:val="precode"/>
      </w:pPr>
      <w:r>
        <w:t>These results can be reproduced with the following R code:</w:t>
      </w:r>
    </w:p>
    <w:p w14:paraId="6B5513C0" w14:textId="77777777" w:rsidR="006F068A" w:rsidRPr="006F068A" w:rsidRDefault="006F068A" w:rsidP="00047E24">
      <w:pPr>
        <w:pStyle w:val="code"/>
      </w:pPr>
      <w:r w:rsidRPr="00047E24">
        <w:t>(</w:t>
      </w:r>
      <w:proofErr w:type="spellStart"/>
      <w:r w:rsidRPr="00047E24">
        <w:t>Titanic_xtab</w:t>
      </w:r>
      <w:proofErr w:type="spellEnd"/>
      <w:r w:rsidRPr="00047E24">
        <w:t xml:space="preserve"> &lt;- </w:t>
      </w:r>
      <w:proofErr w:type="spellStart"/>
      <w:proofErr w:type="gramStart"/>
      <w:r w:rsidRPr="00047E24">
        <w:t>as.table</w:t>
      </w:r>
      <w:proofErr w:type="spellEnd"/>
      <w:proofErr w:type="gramEnd"/>
      <w:r w:rsidRPr="00047E24">
        <w:t>(apply(Titanic, c(2, 4), sum)))</w:t>
      </w:r>
    </w:p>
    <w:p w14:paraId="39E3AFBA" w14:textId="77777777" w:rsidR="006F068A" w:rsidRPr="006F068A" w:rsidRDefault="006F068A" w:rsidP="00047E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694"/>
        <w:jc w:val="left"/>
        <w:rPr>
          <w:rFonts w:ascii="Consolas" w:eastAsia="Times New Roman" w:hAnsi="Consolas" w:cs="Courier New"/>
          <w:lang w:eastAsia="en-US" w:bidi="he-IL"/>
        </w:rPr>
      </w:pPr>
      <w:proofErr w:type="spellStart"/>
      <w:r w:rsidRPr="00047E24">
        <w:rPr>
          <w:rFonts w:ascii="Consolas" w:eastAsia="Times New Roman" w:hAnsi="Consolas" w:cs="Courier New"/>
          <w:color w:val="408080"/>
          <w:lang w:eastAsia="en-US" w:bidi="he-IL"/>
        </w:rPr>
        <w:t>chisq.</w:t>
      </w:r>
      <w:proofErr w:type="gramStart"/>
      <w:r w:rsidRPr="00047E24">
        <w:rPr>
          <w:rFonts w:ascii="Consolas" w:eastAsia="Times New Roman" w:hAnsi="Consolas" w:cs="Courier New"/>
          <w:color w:val="408080"/>
          <w:lang w:eastAsia="en-US" w:bidi="he-IL"/>
        </w:rPr>
        <w:t>test</w:t>
      </w:r>
      <w:proofErr w:type="spellEnd"/>
      <w:r w:rsidRPr="00047E24">
        <w:rPr>
          <w:rFonts w:ascii="Consolas" w:eastAsia="Times New Roman" w:hAnsi="Consolas" w:cs="Courier New"/>
          <w:color w:val="408080"/>
          <w:lang w:eastAsia="en-US" w:bidi="he-IL"/>
        </w:rPr>
        <w:t>(</w:t>
      </w:r>
      <w:proofErr w:type="spellStart"/>
      <w:proofErr w:type="gramEnd"/>
      <w:r w:rsidRPr="00047E24">
        <w:rPr>
          <w:rFonts w:ascii="Consolas" w:eastAsia="Times New Roman" w:hAnsi="Consolas" w:cs="Courier New"/>
          <w:color w:val="408080"/>
          <w:lang w:eastAsia="en-US" w:bidi="he-IL"/>
        </w:rPr>
        <w:t>Titanic_xtab</w:t>
      </w:r>
      <w:proofErr w:type="spellEnd"/>
      <w:r w:rsidRPr="00047E24">
        <w:rPr>
          <w:rFonts w:ascii="Consolas" w:eastAsia="Times New Roman" w:hAnsi="Consolas" w:cs="Courier New"/>
          <w:color w:val="408080"/>
          <w:lang w:eastAsia="en-US" w:bidi="he-IL"/>
        </w:rPr>
        <w:t>)</w:t>
      </w:r>
    </w:p>
    <w:p w14:paraId="2D20916D" w14:textId="0963A9BC" w:rsidR="005B4E3B" w:rsidRDefault="005B4E3B" w:rsidP="005B4E3B">
      <w:pPr>
        <w:pStyle w:val="MDPI31text"/>
      </w:pPr>
      <w:r w:rsidRPr="005B4E3B">
        <w:t>The performed χ</w:t>
      </w:r>
      <w:r>
        <w:rPr>
          <w:vertAlign w:val="superscript"/>
        </w:rPr>
        <w:t>2</w:t>
      </w:r>
      <w:r w:rsidRPr="005B4E3B">
        <w:t xml:space="preserve">-test is statistically </w:t>
      </w:r>
      <w:proofErr w:type="gramStart"/>
      <w:r w:rsidRPr="005B4E3B">
        <w:t>significant,</w:t>
      </w:r>
      <w:proofErr w:type="gramEnd"/>
      <w:r w:rsidRPr="005B4E3B">
        <w:t xml:space="preserve">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EE160D2"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to compute this effect size is to re-code the binary variables as dummy (</w:t>
      </w:r>
      <w:r w:rsidR="00FF104A">
        <w:t>“</w:t>
      </w:r>
      <w:r>
        <w:t>0</w:t>
      </w:r>
      <w:r w:rsidR="00FF104A">
        <w:t>” and</w:t>
      </w:r>
      <w:r>
        <w:t xml:space="preserve"> </w:t>
      </w:r>
      <w:r w:rsidR="00FF104A">
        <w:t>“</w:t>
      </w:r>
      <w:r>
        <w:t>1</w:t>
      </w:r>
      <w:r w:rsidR="00FF104A">
        <w:t>”</w:t>
      </w:r>
      <w:r>
        <w:t>) variables, and computing the Pearson correlation between them</w:t>
      </w:r>
      <w:r w:rsidR="00047E24">
        <w:t xml:space="preserve"> </w:t>
      </w:r>
      <w:r w:rsidR="00047E24">
        <w:fldChar w:fldCharType="begin"/>
      </w:r>
      <w:r w:rsidR="00047E24">
        <w:instrText xml:space="preserve"> ADDIN ZOTERO_ITEM CSL_CITATION {"citationID":"KbXMUtYd","properties":{"formattedCitation":"[10]","plainCitation":"[10]","noteIndex":0},"citationItems":[{"id":2879,"uris":["http://zotero.org/users/998943/items/V5RFAMHC"],"itemData":{"id":2879,"type":"post-weblog","abstract":"There’s no way around it: I’m a fan of procrastinating. But I try to procrastinate in ways that teach me something or that help me learn… which is why one of the things I like to …","container-title":"psychometroscar","language":"en","title":"The relationship between the phi coefficient and the chi-square test of association","URL":"https://psychometroscar.com/2022/04/21/the-relationship-between-the-phi-coefficient-and-the-chi-square-test-of-association/","author":[{"family":"Olvera Astivia","given":"Oscar L."}],"accessed":{"date-parts":[["2023",3,9]]},"issued":{"date-parts":[["2022",4,21]]}}}],"schema":"https://github.com/citation-style-language/schema/raw/master/csl-citation.json"} </w:instrText>
      </w:r>
      <w:r w:rsidR="00047E24">
        <w:fldChar w:fldCharType="separate"/>
      </w:r>
      <w:r w:rsidR="00047E24" w:rsidRPr="00047E24">
        <w:t>[10]</w:t>
      </w:r>
      <w:r w:rsidR="00047E24">
        <w:fldChar w:fldCharType="end"/>
      </w:r>
      <w:r>
        <w:t>:</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5FC73E26" w:rsidR="00C7392F" w:rsidRPr="007F7C8C" w:rsidRDefault="00EB1B87" w:rsidP="00C7392F">
            <w:pPr>
              <w:pStyle w:val="MDPI42tablebody"/>
              <w:spacing w:line="240" w:lineRule="auto"/>
              <w:rPr>
                <w:b/>
                <w:snapToGrid/>
              </w:rPr>
            </w:pPr>
            <w:r>
              <w:rPr>
                <w:b/>
                <w:snapToGrid/>
              </w:rPr>
              <w:t xml:space="preserve">Variable </w:t>
            </w:r>
            <w:r w:rsidR="00C7392F">
              <w:rPr>
                <w:b/>
                <w:snapToGrid/>
              </w:rPr>
              <w:t>1</w:t>
            </w:r>
          </w:p>
        </w:tc>
        <w:tc>
          <w:tcPr>
            <w:tcW w:w="1250" w:type="pct"/>
            <w:tcBorders>
              <w:bottom w:val="single" w:sz="4" w:space="0" w:color="auto"/>
            </w:tcBorders>
            <w:shd w:val="clear" w:color="auto" w:fill="auto"/>
            <w:vAlign w:val="center"/>
          </w:tcPr>
          <w:p w14:paraId="28478288" w14:textId="50A3F79A" w:rsidR="00C7392F" w:rsidRPr="007F7C8C" w:rsidRDefault="00EB1B87" w:rsidP="00C7392F">
            <w:pPr>
              <w:pStyle w:val="MDPI42tablebody"/>
              <w:spacing w:line="240" w:lineRule="auto"/>
              <w:rPr>
                <w:b/>
                <w:snapToGrid/>
              </w:rPr>
            </w:pPr>
            <w:r>
              <w:rPr>
                <w:b/>
                <w:snapToGrid/>
              </w:rPr>
              <w:t xml:space="preserve">Variable </w:t>
            </w:r>
            <w:r w:rsidR="00C7392F">
              <w:rPr>
                <w:b/>
                <w:snapToGrid/>
              </w:rPr>
              <w:t>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sidRPr="0053579E">
              <w:rPr>
                <w:b/>
                <w:i/>
                <w:iCs/>
                <w:snapToGrid/>
              </w:rPr>
              <w:t>r</w:t>
            </w:r>
            <w:r>
              <w:rPr>
                <w:b/>
                <w:snapToGrid/>
              </w:rPr>
              <w:t xml:space="preserve">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49C73575" w:rsidR="00C7392F" w:rsidRPr="00F220D4" w:rsidRDefault="004A6CF4" w:rsidP="00C7392F">
            <w:pPr>
              <w:pStyle w:val="MDPI42tablebody"/>
              <w:spacing w:line="240" w:lineRule="auto"/>
            </w:pPr>
            <w:r>
              <w:t>-.46 (-.49, -.42)</w:t>
            </w:r>
          </w:p>
        </w:tc>
        <w:tc>
          <w:tcPr>
            <w:tcW w:w="1250" w:type="pct"/>
          </w:tcPr>
          <w:p w14:paraId="221D8791" w14:textId="76F4EE96" w:rsidR="00C7392F" w:rsidRDefault="004A6CF4" w:rsidP="004A6CF4">
            <w:pPr>
              <w:pStyle w:val="MDPI42tablebody"/>
              <w:spacing w:line="240" w:lineRule="auto"/>
            </w:pPr>
            <w:r>
              <w:t>.46 (.42, 1.00)</w:t>
            </w:r>
          </w:p>
        </w:tc>
      </w:tr>
    </w:tbl>
    <w:p w14:paraId="63BF67F3" w14:textId="77777777" w:rsidR="004A6CF4" w:rsidRDefault="004A6CF4" w:rsidP="005B4E3B">
      <w:pPr>
        <w:pStyle w:val="MDPI31text"/>
      </w:pPr>
    </w:p>
    <w:p w14:paraId="626D4DF1" w14:textId="17B625DB" w:rsidR="00E04C41" w:rsidRDefault="00E04C41" w:rsidP="00C031FA">
      <w:pPr>
        <w:pStyle w:val="precode"/>
      </w:pPr>
      <m:oMath>
        <m:r>
          <w:rPr>
            <w:rFonts w:ascii="Cambria Math" w:hAnsi="Cambria Math"/>
          </w:rPr>
          <m:t>ϕ</m:t>
        </m:r>
      </m:oMath>
      <w:r>
        <w:t xml:space="preserve"> can be estimated with the </w:t>
      </w:r>
      <w:r w:rsidRPr="00C031FA">
        <w:rPr>
          <w:i/>
          <w:iCs/>
        </w:rPr>
        <w:t>effectsize</w:t>
      </w:r>
      <w:r>
        <w:t xml:space="preserve"> package in R using the following function:</w:t>
      </w:r>
    </w:p>
    <w:p w14:paraId="41D70E63" w14:textId="4272B86F" w:rsidR="00E04C41" w:rsidRPr="00047E24" w:rsidRDefault="002471EC" w:rsidP="00C031FA">
      <w:pPr>
        <w:pStyle w:val="code"/>
      </w:pPr>
      <w:proofErr w:type="spellStart"/>
      <w:proofErr w:type="gramStart"/>
      <w:r>
        <w:rPr>
          <w:rStyle w:val="c"/>
        </w:rPr>
        <w:lastRenderedPageBreak/>
        <w:t>effectsize</w:t>
      </w:r>
      <w:proofErr w:type="spellEnd"/>
      <w:r>
        <w:rPr>
          <w:rStyle w:val="c"/>
        </w:rPr>
        <w:t>::</w:t>
      </w:r>
      <w:proofErr w:type="gramEnd"/>
      <w:r w:rsidR="00E04C41" w:rsidRPr="00C031FA">
        <w:rPr>
          <w:rStyle w:val="c"/>
        </w:rPr>
        <w:t>phi(</w:t>
      </w:r>
      <w:proofErr w:type="spellStart"/>
      <w:r w:rsidR="00E04C41" w:rsidRPr="00C031FA">
        <w:rPr>
          <w:rStyle w:val="c"/>
        </w:rPr>
        <w:t>Titanic_xtab</w:t>
      </w:r>
      <w:proofErr w:type="spellEnd"/>
      <w:r w:rsidR="00E04C41" w:rsidRPr="00C031FA">
        <w:rPr>
          <w:rStyle w:val="c"/>
        </w:rPr>
        <w:t>, adjust = FALSE)</w:t>
      </w:r>
    </w:p>
    <w:p w14:paraId="4103AE24" w14:textId="37D36378"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.05</m:t>
        </m:r>
      </m:oMath>
      <w:r>
        <w:t xml:space="preserve"> (that t</w:t>
      </w:r>
      <w:proofErr w:type="spellStart"/>
      <w:r>
        <w:t>he</w:t>
      </w:r>
      <w:proofErr w:type="spellEnd"/>
      <w:r>
        <w:t xml:space="preserv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sidRPr="0053579E">
        <w:rPr>
          <w:i w:val="0"/>
        </w:rPr>
        <w:t>V</w:t>
      </w:r>
      <w:r>
        <w:t xml:space="preserve"> (and Tschuprow’s </w:t>
      </w:r>
      <w:r w:rsidRPr="0053579E">
        <w:rPr>
          <w:i w:val="0"/>
        </w:rPr>
        <w:t>T</w:t>
      </w:r>
      <w:r>
        <w:t>)</w:t>
      </w:r>
    </w:p>
    <w:p w14:paraId="0EE9048E" w14:textId="2EB578C6"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w:t>
      </w:r>
      <w:r w:rsidR="00FF765A">
        <w:t>-</w:t>
      </w:r>
      <w:r>
        <w:t xml:space="preserve">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047E24">
        <w:instrText xml:space="preserve"> ADDIN ZOTERO_ITEM CSL_CITATION {"citationID":"AmyTEEnR","properties":{"formattedCitation":"[11]","plainCitation":"[11]","noteIndex":0},"citationItems":[{"id":2876,"uris":["http://zotero.org/users/998943/items/TSTW7RLY"],"itemData":{"id":2876,"type":"book","abstract":"In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047E24" w:rsidRPr="00047E24">
        <w:t>[11]</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C031FA" w:rsidRDefault="00BC41C0" w:rsidP="00BC41C0">
      <w:pPr>
        <w:pStyle w:val="MDPI31text"/>
        <w:rPr>
          <w:lang w:val="fr-CA"/>
        </w:rPr>
      </w:pPr>
      <w:proofErr w:type="spellStart"/>
      <m:oMathPara>
        <m:oMathParaPr>
          <m:jc m:val="center"/>
        </m:oMathParaPr>
        <m:oMath>
          <m:r>
            <m:rPr>
              <m:nor/>
            </m:rPr>
            <w:rPr>
              <w:lang w:val="fr-CA"/>
            </w:rPr>
            <m:t>Cramer’s</m:t>
          </m:r>
          <w:proofErr w:type="spellEnd"/>
          <m:r>
            <m:rPr>
              <m:nor/>
            </m:rPr>
            <w:rPr>
              <w:lang w:val="fr-CA"/>
            </w:rPr>
            <m:t xml:space="preserve"> </m:t>
          </m:r>
          <m:r>
            <w:rPr>
              <w:rFonts w:ascii="Cambria Math" w:hAnsi="Cambria Math"/>
            </w:rPr>
            <m:t>V</m:t>
          </m:r>
          <m:r>
            <m:rPr>
              <m:sty m:val="p"/>
            </m:rPr>
            <w:rPr>
              <w:rFonts w:ascii="Cambria Math" w:hAnsi="Cambria Math"/>
              <w:lang w:val="fr-CA"/>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
                        <m:t>2</m:t>
                      </m:r>
                    </m:sup>
                  </m:sSup>
                </m:num>
                <m:den>
                  <m:r>
                    <w:rPr>
                      <w:rFonts w:ascii="Cambria Math" w:hAnsi="Cambria Math"/>
                    </w:rPr>
                    <m:t>N</m:t>
                  </m:r>
                  <m:d>
                    <m:dPr>
                      <m:ctrlPr>
                        <w:rPr>
                          <w:rFonts w:ascii="Cambria Math" w:hAnsi="Cambria Math"/>
                        </w:rPr>
                      </m:ctrlPr>
                    </m:dPr>
                    <m:e>
                      <m:r>
                        <m:rPr>
                          <m:nor/>
                        </m:rPr>
                        <w:rPr>
                          <w:lang w:val="fr-CA"/>
                        </w:rPr>
                        <m:t>min</m:t>
                      </m:r>
                      <m:d>
                        <m:dPr>
                          <m:ctrlPr>
                            <w:rPr>
                              <w:rFonts w:ascii="Cambria Math" w:hAnsi="Cambria Math"/>
                            </w:rPr>
                          </m:ctrlPr>
                        </m:dPr>
                        <m:e>
                          <m:r>
                            <w:rPr>
                              <w:rFonts w:ascii="Cambria Math" w:hAnsi="Cambria Math"/>
                            </w:rPr>
                            <m:t>k</m:t>
                          </m:r>
                          <m:r>
                            <m:rPr>
                              <m:sty m:val="p"/>
                            </m:rPr>
                            <w:rPr>
                              <w:rFonts w:ascii="Cambria Math" w:hAnsi="Cambria Math"/>
                              <w:lang w:val="fr-CA"/>
                            </w:rPr>
                            <m:t>,</m:t>
                          </m:r>
                          <m:r>
                            <w:rPr>
                              <w:rFonts w:ascii="Cambria Math" w:hAnsi="Cambria Math"/>
                            </w:rPr>
                            <m:t>l</m:t>
                          </m:r>
                        </m:e>
                      </m:d>
                      <m:r>
                        <m:rPr>
                          <m:sty m:val="p"/>
                        </m:rPr>
                        <w:rPr>
                          <w:rFonts w:ascii="Cambria Math" w:hAnsi="Cambria Math"/>
                          <w:lang w:val="fr-CA"/>
                        </w:rPr>
                        <m:t>-</m:t>
                      </m:r>
                      <m:r>
                        <w:rPr>
                          <w:rFonts w:ascii="Cambria Math" w:hAnsi="Cambria Math"/>
                          <w:lang w:val="fr-CA"/>
                        </w:rPr>
                        <m:t>1</m:t>
                      </m:r>
                    </m:e>
                  </m:d>
                </m:den>
              </m:f>
            </m:e>
          </m:rad>
        </m:oMath>
      </m:oMathPara>
    </w:p>
    <w:p w14:paraId="25FFC02B" w14:textId="77777777" w:rsidR="00BC41C0" w:rsidRPr="00C031FA" w:rsidRDefault="00BC41C0" w:rsidP="00BC41C0">
      <w:pPr>
        <w:pStyle w:val="MDPI31text"/>
        <w:rPr>
          <w:lang w:val="fr-CA"/>
        </w:rPr>
      </w:pPr>
    </w:p>
    <w:p w14:paraId="5F7C04DD" w14:textId="199C0E06" w:rsidR="00BC41C0" w:rsidRDefault="00BC41C0" w:rsidP="00BC41C0">
      <w:pPr>
        <w:pStyle w:val="MDPI31text"/>
      </w:pPr>
      <m:oMath>
        <m:r>
          <w:rPr>
            <w:rFonts w:ascii="Cambria Math" w:hAnsi="Cambria Math"/>
          </w:rPr>
          <m:t>V</m:t>
        </m:r>
      </m:oMath>
      <w:r>
        <w:t xml:space="preserve"> is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0283CA11" w:rsidR="00252F0E" w:rsidRDefault="00252F0E" w:rsidP="00252F0E">
      <w:pPr>
        <w:pStyle w:val="MDPI41tablecaption"/>
      </w:pPr>
      <w:r>
        <w:rPr>
          <w:b/>
        </w:rPr>
        <w:t>Table 3</w:t>
      </w:r>
      <w:r w:rsidRPr="00325902">
        <w:rPr>
          <w:b/>
        </w:rPr>
        <w:t>.</w:t>
      </w:r>
      <w:r w:rsidRPr="00325902">
        <w:t xml:space="preserve"> </w:t>
      </w:r>
      <w:r>
        <w:t xml:space="preserve">Effect size Cramér’s </w:t>
      </w:r>
      <w:r w:rsidRPr="0053579E">
        <w:rPr>
          <w:i/>
          <w:iCs/>
        </w:rPr>
        <w:t>V</w:t>
      </w:r>
      <w:r>
        <w:t xml:space="preserve">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C031FA">
        <w:tc>
          <w:tcPr>
            <w:tcW w:w="2619" w:type="dxa"/>
            <w:tcBorders>
              <w:top w:val="single" w:sz="8" w:space="0" w:color="auto"/>
              <w:bottom w:val="single" w:sz="4" w:space="0" w:color="auto"/>
              <w:right w:val="single" w:sz="4" w:space="0" w:color="808080" w:themeColor="background1" w:themeShade="80"/>
            </w:tcBorders>
            <w:shd w:val="clear" w:color="auto" w:fill="auto"/>
            <w:vAlign w:val="center"/>
          </w:tcPr>
          <w:p w14:paraId="55854425" w14:textId="77777777" w:rsidR="00252F0E" w:rsidRPr="008324F6" w:rsidRDefault="00252F0E" w:rsidP="00862573">
            <w:pPr>
              <w:pStyle w:val="MDPI42tablebody"/>
              <w:spacing w:line="240" w:lineRule="auto"/>
              <w:rPr>
                <w:b/>
                <w:snapToGrid/>
              </w:rPr>
            </w:pPr>
            <w:r w:rsidRPr="008324F6">
              <w:rPr>
                <w:b/>
                <w:snapToGrid/>
              </w:rPr>
              <w:t>Class/Position</w:t>
            </w:r>
          </w:p>
        </w:tc>
        <w:tc>
          <w:tcPr>
            <w:tcW w:w="2619" w:type="dxa"/>
            <w:tcBorders>
              <w:left w:val="single" w:sz="4" w:space="0" w:color="808080" w:themeColor="background1" w:themeShade="80"/>
              <w:bottom w:val="single" w:sz="4" w:space="0" w:color="auto"/>
            </w:tcBorders>
            <w:shd w:val="clear" w:color="auto" w:fill="auto"/>
            <w:vAlign w:val="center"/>
          </w:tcPr>
          <w:p w14:paraId="7494130F" w14:textId="77777777" w:rsidR="00252F0E" w:rsidRPr="007F7C8C" w:rsidRDefault="00252F0E" w:rsidP="00862573">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862573">
            <w:pPr>
              <w:pStyle w:val="MDPI42tablebody"/>
              <w:spacing w:line="240" w:lineRule="auto"/>
              <w:rPr>
                <w:b/>
                <w:snapToGrid/>
              </w:rPr>
            </w:pPr>
            <w:r>
              <w:rPr>
                <w:b/>
                <w:snapToGrid/>
              </w:rPr>
              <w:t>Died</w:t>
            </w:r>
          </w:p>
        </w:tc>
      </w:tr>
      <w:tr w:rsidR="00252F0E" w:rsidRPr="00676E90" w14:paraId="07749AC6" w14:textId="77777777" w:rsidTr="00C031FA">
        <w:tc>
          <w:tcPr>
            <w:tcW w:w="2619" w:type="dxa"/>
            <w:tcBorders>
              <w:right w:val="single" w:sz="4" w:space="0" w:color="808080" w:themeColor="background1" w:themeShade="80"/>
            </w:tcBorders>
            <w:shd w:val="clear" w:color="auto" w:fill="auto"/>
            <w:vAlign w:val="center"/>
          </w:tcPr>
          <w:p w14:paraId="756ED91F" w14:textId="77777777" w:rsidR="00252F0E" w:rsidRPr="00C031FA" w:rsidRDefault="00252F0E" w:rsidP="00862573">
            <w:pPr>
              <w:pStyle w:val="MDPI42tablebody"/>
              <w:spacing w:line="240" w:lineRule="auto"/>
              <w:rPr>
                <w:b/>
              </w:rPr>
            </w:pPr>
            <w:r w:rsidRPr="00C031FA">
              <w:rPr>
                <w:b/>
              </w:rPr>
              <w:t>1</w:t>
            </w:r>
            <w:r w:rsidRPr="00C031FA">
              <w:rPr>
                <w:b/>
                <w:vertAlign w:val="superscript"/>
              </w:rPr>
              <w:t>st</w:t>
            </w:r>
          </w:p>
        </w:tc>
        <w:tc>
          <w:tcPr>
            <w:tcW w:w="2619" w:type="dxa"/>
            <w:tcBorders>
              <w:left w:val="single" w:sz="4" w:space="0" w:color="808080" w:themeColor="background1" w:themeShade="80"/>
            </w:tcBorders>
            <w:shd w:val="clear" w:color="auto" w:fill="auto"/>
            <w:vAlign w:val="center"/>
          </w:tcPr>
          <w:p w14:paraId="388C609D" w14:textId="77777777" w:rsidR="00252F0E" w:rsidRPr="00F220D4" w:rsidRDefault="00252F0E" w:rsidP="00862573">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862573">
            <w:pPr>
              <w:pStyle w:val="MDPI42tablebody"/>
              <w:spacing w:line="240" w:lineRule="auto"/>
            </w:pPr>
            <w:r>
              <w:t>122</w:t>
            </w:r>
          </w:p>
        </w:tc>
      </w:tr>
      <w:tr w:rsidR="00252F0E" w:rsidRPr="00676E90" w14:paraId="014CDECD" w14:textId="77777777" w:rsidTr="00C031FA">
        <w:tc>
          <w:tcPr>
            <w:tcW w:w="2619" w:type="dxa"/>
            <w:tcBorders>
              <w:right w:val="single" w:sz="4" w:space="0" w:color="808080" w:themeColor="background1" w:themeShade="80"/>
            </w:tcBorders>
            <w:shd w:val="clear" w:color="auto" w:fill="auto"/>
            <w:vAlign w:val="center"/>
          </w:tcPr>
          <w:p w14:paraId="1F6255E7" w14:textId="77777777" w:rsidR="00252F0E" w:rsidRPr="00C031FA" w:rsidRDefault="00252F0E" w:rsidP="00862573">
            <w:pPr>
              <w:pStyle w:val="MDPI42tablebody"/>
              <w:spacing w:line="240" w:lineRule="auto"/>
              <w:rPr>
                <w:b/>
              </w:rPr>
            </w:pPr>
            <w:r w:rsidRPr="00C031FA">
              <w:rPr>
                <w:b/>
              </w:rPr>
              <w:t>2</w:t>
            </w:r>
            <w:r w:rsidRPr="00C031FA">
              <w:rPr>
                <w:b/>
                <w:vertAlign w:val="superscript"/>
              </w:rPr>
              <w:t>nd</w:t>
            </w:r>
          </w:p>
        </w:tc>
        <w:tc>
          <w:tcPr>
            <w:tcW w:w="2619" w:type="dxa"/>
            <w:tcBorders>
              <w:left w:val="single" w:sz="4" w:space="0" w:color="808080" w:themeColor="background1" w:themeShade="80"/>
            </w:tcBorders>
            <w:shd w:val="clear" w:color="auto" w:fill="auto"/>
            <w:vAlign w:val="center"/>
          </w:tcPr>
          <w:p w14:paraId="1A864CB2" w14:textId="77777777" w:rsidR="00252F0E" w:rsidRPr="00F220D4" w:rsidRDefault="00252F0E" w:rsidP="00862573">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862573">
            <w:pPr>
              <w:pStyle w:val="MDPI42tablebody"/>
              <w:spacing w:line="240" w:lineRule="auto"/>
            </w:pPr>
            <w:r>
              <w:t>167</w:t>
            </w:r>
          </w:p>
        </w:tc>
      </w:tr>
      <w:tr w:rsidR="00252F0E" w:rsidRPr="00676E90" w14:paraId="39872668" w14:textId="77777777" w:rsidTr="00C031FA">
        <w:tc>
          <w:tcPr>
            <w:tcW w:w="2619" w:type="dxa"/>
            <w:tcBorders>
              <w:right w:val="single" w:sz="4" w:space="0" w:color="808080" w:themeColor="background1" w:themeShade="80"/>
            </w:tcBorders>
            <w:shd w:val="clear" w:color="auto" w:fill="auto"/>
            <w:vAlign w:val="center"/>
          </w:tcPr>
          <w:p w14:paraId="7D0C16BE" w14:textId="77777777" w:rsidR="00252F0E" w:rsidRPr="00C031FA" w:rsidRDefault="00252F0E" w:rsidP="00862573">
            <w:pPr>
              <w:pStyle w:val="MDPI42tablebody"/>
              <w:spacing w:line="240" w:lineRule="auto"/>
              <w:rPr>
                <w:b/>
              </w:rPr>
            </w:pPr>
            <w:r w:rsidRPr="00C031FA">
              <w:rPr>
                <w:b/>
              </w:rPr>
              <w:t>3</w:t>
            </w:r>
            <w:r w:rsidRPr="00C031FA">
              <w:rPr>
                <w:b/>
                <w:vertAlign w:val="superscript"/>
              </w:rPr>
              <w:t>rd</w:t>
            </w:r>
          </w:p>
        </w:tc>
        <w:tc>
          <w:tcPr>
            <w:tcW w:w="2619" w:type="dxa"/>
            <w:tcBorders>
              <w:left w:val="single" w:sz="4" w:space="0" w:color="808080" w:themeColor="background1" w:themeShade="80"/>
            </w:tcBorders>
            <w:shd w:val="clear" w:color="auto" w:fill="auto"/>
            <w:vAlign w:val="center"/>
          </w:tcPr>
          <w:p w14:paraId="53D160AC" w14:textId="77777777" w:rsidR="00252F0E" w:rsidRDefault="00252F0E" w:rsidP="00862573">
            <w:pPr>
              <w:pStyle w:val="MDPI42tablebody"/>
              <w:spacing w:line="240" w:lineRule="auto"/>
            </w:pPr>
            <w:r>
              <w:t>178</w:t>
            </w:r>
          </w:p>
        </w:tc>
        <w:tc>
          <w:tcPr>
            <w:tcW w:w="2619" w:type="dxa"/>
            <w:shd w:val="clear" w:color="auto" w:fill="auto"/>
            <w:vAlign w:val="center"/>
          </w:tcPr>
          <w:p w14:paraId="22769036" w14:textId="77777777" w:rsidR="00252F0E" w:rsidRDefault="00252F0E" w:rsidP="00862573">
            <w:pPr>
              <w:pStyle w:val="MDPI42tablebody"/>
              <w:spacing w:line="240" w:lineRule="auto"/>
            </w:pPr>
            <w:r>
              <w:t>528</w:t>
            </w:r>
          </w:p>
        </w:tc>
      </w:tr>
      <w:tr w:rsidR="00252F0E" w:rsidRPr="00676E90" w14:paraId="0B671E17" w14:textId="77777777" w:rsidTr="00C031FA">
        <w:tc>
          <w:tcPr>
            <w:tcW w:w="2619" w:type="dxa"/>
            <w:tcBorders>
              <w:bottom w:val="single" w:sz="8" w:space="0" w:color="auto"/>
              <w:right w:val="single" w:sz="4" w:space="0" w:color="808080" w:themeColor="background1" w:themeShade="80"/>
            </w:tcBorders>
            <w:shd w:val="clear" w:color="auto" w:fill="auto"/>
            <w:vAlign w:val="center"/>
          </w:tcPr>
          <w:p w14:paraId="10D945DE" w14:textId="77777777" w:rsidR="00252F0E" w:rsidRPr="00C031FA" w:rsidRDefault="00252F0E" w:rsidP="00862573">
            <w:pPr>
              <w:pStyle w:val="MDPI42tablebody"/>
              <w:spacing w:line="240" w:lineRule="auto"/>
              <w:rPr>
                <w:b/>
              </w:rPr>
            </w:pPr>
            <w:r w:rsidRPr="00C031FA">
              <w:rPr>
                <w:b/>
              </w:rPr>
              <w:t>Crew</w:t>
            </w:r>
          </w:p>
        </w:tc>
        <w:tc>
          <w:tcPr>
            <w:tcW w:w="2619" w:type="dxa"/>
            <w:tcBorders>
              <w:left w:val="single" w:sz="4" w:space="0" w:color="808080" w:themeColor="background1" w:themeShade="80"/>
            </w:tcBorders>
            <w:shd w:val="clear" w:color="auto" w:fill="auto"/>
            <w:vAlign w:val="center"/>
          </w:tcPr>
          <w:p w14:paraId="7A5A0034" w14:textId="77777777" w:rsidR="00252F0E" w:rsidRDefault="00252F0E" w:rsidP="00862573">
            <w:pPr>
              <w:pStyle w:val="MDPI42tablebody"/>
              <w:spacing w:line="240" w:lineRule="auto"/>
            </w:pPr>
            <w:r>
              <w:t>212</w:t>
            </w:r>
          </w:p>
        </w:tc>
        <w:tc>
          <w:tcPr>
            <w:tcW w:w="2619" w:type="dxa"/>
            <w:shd w:val="clear" w:color="auto" w:fill="auto"/>
            <w:vAlign w:val="center"/>
          </w:tcPr>
          <w:p w14:paraId="69C6D1AF" w14:textId="77777777" w:rsidR="00252F0E" w:rsidRDefault="00252F0E" w:rsidP="00862573">
            <w:pPr>
              <w:pStyle w:val="MDPI42tablebody"/>
              <w:spacing w:line="240" w:lineRule="auto"/>
            </w:pPr>
            <w:r>
              <w:t>673</w:t>
            </w:r>
          </w:p>
        </w:tc>
      </w:tr>
    </w:tbl>
    <w:p w14:paraId="0DFA00F8" w14:textId="1427265C" w:rsidR="00252F0E" w:rsidRPr="00E06592" w:rsidRDefault="00252F0E" w:rsidP="00252F0E">
      <w:pPr>
        <w:pStyle w:val="MDPI43tablefooter"/>
      </w:pPr>
      <w:r>
        <w:t xml:space="preserve">Cramér’s </w:t>
      </w:r>
      <w:r w:rsidRPr="0053579E">
        <w:rPr>
          <w:i/>
          <w:iCs/>
        </w:rPr>
        <w:t>V</w:t>
      </w:r>
      <w:r>
        <w:t xml:space="preserve"> = .29, 95% CI = .26, 1.00</w:t>
      </w:r>
    </w:p>
    <w:p w14:paraId="4B03EECD" w14:textId="77777777" w:rsidR="005B4E3B" w:rsidRDefault="005B4E3B" w:rsidP="005B4E3B">
      <w:pPr>
        <w:pStyle w:val="MDPI31text"/>
      </w:pPr>
    </w:p>
    <w:p w14:paraId="328C9E21" w14:textId="77777777" w:rsidR="001E61C9" w:rsidRDefault="001E61C9" w:rsidP="00C031FA">
      <w:pPr>
        <w:pStyle w:val="precode"/>
      </w:pPr>
      <w:r>
        <w:t>These results can be reproduced with the following R code:</w:t>
      </w:r>
    </w:p>
    <w:p w14:paraId="4FFF2594" w14:textId="5940E496" w:rsidR="001E61C9" w:rsidRPr="001E61C9" w:rsidRDefault="001E61C9" w:rsidP="00C031FA">
      <w:pPr>
        <w:pStyle w:val="code"/>
        <w:rPr>
          <w:color w:val="000000"/>
        </w:rPr>
      </w:pPr>
      <w:r w:rsidRPr="00C031FA">
        <w:rPr>
          <w:rStyle w:val="c"/>
        </w:rPr>
        <w:t xml:space="preserve">(Titanic_xtab2 &lt;- </w:t>
      </w:r>
      <w:proofErr w:type="spellStart"/>
      <w:proofErr w:type="gramStart"/>
      <w:r w:rsidRPr="00C031FA">
        <w:rPr>
          <w:rStyle w:val="c"/>
        </w:rPr>
        <w:t>as.table</w:t>
      </w:r>
      <w:proofErr w:type="spellEnd"/>
      <w:proofErr w:type="gramEnd"/>
      <w:r w:rsidRPr="00C031FA">
        <w:rPr>
          <w:rStyle w:val="c"/>
        </w:rPr>
        <w:t>(apply(Titanic, c(1, 4), sum)))</w:t>
      </w:r>
    </w:p>
    <w:p w14:paraId="775D59DF" w14:textId="6DCA62CA" w:rsidR="001E61C9" w:rsidRPr="00047E24" w:rsidRDefault="003C0DCE" w:rsidP="00C031FA">
      <w:pPr>
        <w:pStyle w:val="code"/>
      </w:pPr>
      <w:proofErr w:type="spellStart"/>
      <w:proofErr w:type="gramStart"/>
      <w:r>
        <w:rPr>
          <w:rStyle w:val="c"/>
        </w:rPr>
        <w:t>e</w:t>
      </w:r>
      <w:r w:rsidR="00BB0C31">
        <w:rPr>
          <w:rStyle w:val="c"/>
        </w:rPr>
        <w:t>ffectsize</w:t>
      </w:r>
      <w:proofErr w:type="spellEnd"/>
      <w:r w:rsidR="00BB0C31">
        <w:rPr>
          <w:rStyle w:val="c"/>
        </w:rPr>
        <w:t>::</w:t>
      </w:r>
      <w:proofErr w:type="spellStart"/>
      <w:proofErr w:type="gramEnd"/>
      <w:r w:rsidR="001E61C9" w:rsidRPr="00C031FA">
        <w:rPr>
          <w:rStyle w:val="c"/>
        </w:rPr>
        <w:t>cramers_v</w:t>
      </w:r>
      <w:proofErr w:type="spellEnd"/>
      <w:r w:rsidR="001E61C9" w:rsidRPr="00C031FA">
        <w:rPr>
          <w:rStyle w:val="c"/>
        </w:rPr>
        <w:t>(Titanic_xtab2, adjust = FALSE)</w:t>
      </w:r>
    </w:p>
    <w:p w14:paraId="70ED1DF7" w14:textId="02865AFD" w:rsidR="00BC41C0" w:rsidRDefault="00BC41C0" w:rsidP="00BC41C0">
      <w:pPr>
        <w:pStyle w:val="MDPI31text"/>
      </w:pPr>
      <w:r>
        <w:t>Tschuprow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183DB453"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047E24">
        <w:instrText xml:space="preserve"> ADDIN ZOTERO_ITEM CSL_CITATION {"citationID":"dj2uCTJx","properties":{"formattedCitation":"[12]","plainCitation":"[12]","noteIndex":0},"citationItems":[{"id":2874,"uris":["http://zotero.org/users/998943/items/R2SSHNEU"],"itemData":{"id":2874,"type":"book","language":"en","note":"Google-Books-ID: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047E24" w:rsidRPr="00047E24">
        <w:t>[12]</w:t>
      </w:r>
      <w:r>
        <w:fldChar w:fldCharType="end"/>
      </w:r>
      <w:r>
        <w:t>.</w:t>
      </w:r>
    </w:p>
    <w:p w14:paraId="30053F3C" w14:textId="372DCADC" w:rsidR="00BC41C0" w:rsidRDefault="00BC41C0" w:rsidP="00BC41C0">
      <w:pPr>
        <w:pStyle w:val="MDPI31text"/>
      </w:pPr>
      <w:r>
        <w:t>For example, in the following table, each row is dependent on the column value; that is, if we know if the food is a soy, milk</w:t>
      </w:r>
      <w:r w:rsidR="00D422AA">
        <w:t>,</w:t>
      </w:r>
      <w:r>
        <w:t xml:space="preserve"> or meat product, we also know </w:t>
      </w:r>
      <w:r w:rsidR="003710D3">
        <w:t xml:space="preserve">whether </w:t>
      </w:r>
      <w:r>
        <w:t xml:space="preserve">the food is vegan or not. However, the columns are </w:t>
      </w:r>
      <w:r>
        <w:rPr>
          <w:i/>
          <w:iCs/>
        </w:rPr>
        <w:t>not</w:t>
      </w:r>
      <w:r>
        <w:t xml:space="preserve"> fully dependent on the rows: knowing the food is vegan tells us the food is soy based, however, knowing it is not vegan does not allow us to classify the food</w:t>
      </w:r>
      <w:r w:rsidR="00001901">
        <w:t>—</w:t>
      </w:r>
      <w:r>
        <w:t>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Tschuprow’s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 xml:space="preserve">Cramér’s </w:t>
      </w:r>
      <w:r w:rsidRPr="0053579E">
        <w:rPr>
          <w:i/>
          <w:iCs/>
        </w:rPr>
        <w:t>V</w:t>
      </w:r>
      <w:r>
        <w:t xml:space="preserve"> and Tschuprow’s </w:t>
      </w:r>
      <w:r w:rsidRPr="0053579E">
        <w:rPr>
          <w:i/>
          <w:iCs/>
        </w:rPr>
        <w:t>T</w:t>
      </w:r>
      <w:r>
        <w:t xml:space="preserve">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862573">
            <w:pPr>
              <w:pStyle w:val="MDPI42tablebody"/>
              <w:spacing w:line="240" w:lineRule="auto"/>
              <w:rPr>
                <w:b/>
                <w:snapToGrid/>
              </w:rPr>
            </w:pPr>
            <w:r>
              <w:rPr>
                <w:b/>
                <w:snapToGrid/>
              </w:rPr>
              <w:lastRenderedPageBreak/>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862573">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862573">
            <w:pPr>
              <w:pStyle w:val="MDPI42tablebody"/>
              <w:spacing w:line="240" w:lineRule="auto"/>
              <w:rPr>
                <w:b/>
                <w:snapToGrid/>
              </w:rPr>
            </w:pPr>
            <w:r>
              <w:rPr>
                <w:b/>
                <w:snapToGrid/>
              </w:rPr>
              <w:t xml:space="preserve">Cramér’s </w:t>
            </w:r>
            <w:r w:rsidRPr="0053579E">
              <w:rPr>
                <w:b/>
                <w:i/>
                <w:iCs/>
                <w:snapToGrid/>
              </w:rPr>
              <w:t>V</w:t>
            </w:r>
            <w:r>
              <w:rPr>
                <w:b/>
                <w:snapToGrid/>
              </w:rPr>
              <w:t xml:space="preserve">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r w:rsidRPr="00F444C4">
              <w:rPr>
                <w:b/>
                <w:snapToGrid/>
              </w:rPr>
              <w:t>Tschuprow</w:t>
            </w:r>
            <w:r>
              <w:rPr>
                <w:b/>
                <w:snapToGrid/>
              </w:rPr>
              <w:t xml:space="preserve">’s </w:t>
            </w:r>
            <w:r w:rsidRPr="0053579E">
              <w:rPr>
                <w:b/>
                <w:i/>
                <w:iCs/>
                <w:snapToGrid/>
              </w:rPr>
              <w:t>T</w:t>
            </w:r>
            <w:r>
              <w:rPr>
                <w:b/>
                <w:snapToGrid/>
              </w:rPr>
              <w:t xml:space="preserve">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862573">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862573">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862573">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862573">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862573">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862573">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862573">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862573">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862573">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862573">
            <w:pPr>
              <w:pStyle w:val="MDPI42tablebody"/>
              <w:spacing w:line="240" w:lineRule="auto"/>
            </w:pPr>
            <w:r>
              <w:t>0</w:t>
            </w:r>
          </w:p>
        </w:tc>
        <w:tc>
          <w:tcPr>
            <w:tcW w:w="1250" w:type="pct"/>
            <w:vMerge w:val="restart"/>
            <w:shd w:val="clear" w:color="auto" w:fill="auto"/>
            <w:vAlign w:val="center"/>
          </w:tcPr>
          <w:p w14:paraId="42FDD14F" w14:textId="3221F7FA" w:rsidR="00F444C4" w:rsidRPr="00F220D4" w:rsidRDefault="00F444C4" w:rsidP="00862573">
            <w:pPr>
              <w:pStyle w:val="MDPI42tablebody"/>
              <w:spacing w:line="240" w:lineRule="auto"/>
            </w:pPr>
            <w:r>
              <w:t>1.00 (.81, 1.00)</w:t>
            </w:r>
          </w:p>
        </w:tc>
        <w:tc>
          <w:tcPr>
            <w:tcW w:w="1249" w:type="pct"/>
            <w:vMerge w:val="restart"/>
            <w:vAlign w:val="center"/>
          </w:tcPr>
          <w:p w14:paraId="1E538C9B" w14:textId="3F8F556A" w:rsidR="00F444C4" w:rsidRDefault="00F444C4" w:rsidP="00F444C4">
            <w:pPr>
              <w:pStyle w:val="MDPI42tablebody"/>
              <w:spacing w:line="240" w:lineRule="auto"/>
            </w:pPr>
            <w:r>
              <w:t>.84 (.68,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862573">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862573">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862573">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862573">
            <w:pPr>
              <w:pStyle w:val="MDPI42tablebody"/>
              <w:spacing w:line="240" w:lineRule="auto"/>
            </w:pPr>
            <w:r>
              <w:t>12</w:t>
            </w:r>
          </w:p>
        </w:tc>
        <w:tc>
          <w:tcPr>
            <w:tcW w:w="1250" w:type="pct"/>
            <w:vMerge/>
            <w:shd w:val="clear" w:color="auto" w:fill="auto"/>
            <w:vAlign w:val="center"/>
          </w:tcPr>
          <w:p w14:paraId="3A5DE7D1" w14:textId="77777777" w:rsidR="00F444C4" w:rsidRDefault="00F444C4" w:rsidP="00862573">
            <w:pPr>
              <w:pStyle w:val="MDPI42tablebody"/>
              <w:spacing w:line="240" w:lineRule="auto"/>
            </w:pPr>
          </w:p>
        </w:tc>
        <w:tc>
          <w:tcPr>
            <w:tcW w:w="1249" w:type="pct"/>
            <w:vMerge/>
          </w:tcPr>
          <w:p w14:paraId="3F93071B" w14:textId="77777777" w:rsidR="00F444C4" w:rsidRDefault="00F444C4" w:rsidP="00862573">
            <w:pPr>
              <w:pStyle w:val="MDPI42tablebody"/>
              <w:spacing w:line="240" w:lineRule="auto"/>
            </w:pPr>
          </w:p>
        </w:tc>
      </w:tr>
    </w:tbl>
    <w:p w14:paraId="20DFAD9E" w14:textId="77777777" w:rsidR="00BC41C0" w:rsidRDefault="00BC41C0" w:rsidP="005B4E3B">
      <w:pPr>
        <w:pStyle w:val="MDPI31text"/>
      </w:pPr>
    </w:p>
    <w:p w14:paraId="29E1D18C" w14:textId="78F0173D" w:rsidR="00BB0C31" w:rsidRDefault="00BB0C31" w:rsidP="00BB0C31">
      <w:pPr>
        <w:pStyle w:val="precode"/>
      </w:pPr>
      <w:r>
        <w:t>These results can be reproduced with the following R code:</w:t>
      </w:r>
    </w:p>
    <w:p w14:paraId="5A565960" w14:textId="77777777" w:rsidR="002342A6" w:rsidRDefault="002342A6" w:rsidP="00C031FA">
      <w:pPr>
        <w:pStyle w:val="code"/>
      </w:pPr>
      <w:proofErr w:type="gramStart"/>
      <w:r>
        <w:t>data(</w:t>
      </w:r>
      <w:proofErr w:type="gramEnd"/>
      <w:r>
        <w:t>"</w:t>
      </w:r>
      <w:proofErr w:type="spellStart"/>
      <w:r>
        <w:t>food_class</w:t>
      </w:r>
      <w:proofErr w:type="spellEnd"/>
      <w:r>
        <w:t>", package = "</w:t>
      </w:r>
      <w:proofErr w:type="spellStart"/>
      <w:r>
        <w:t>effectsize</w:t>
      </w:r>
      <w:proofErr w:type="spellEnd"/>
      <w:r>
        <w:t>")</w:t>
      </w:r>
    </w:p>
    <w:p w14:paraId="3DAF9BE8" w14:textId="77777777" w:rsidR="002342A6" w:rsidRDefault="002342A6" w:rsidP="00C031FA">
      <w:pPr>
        <w:pStyle w:val="code"/>
      </w:pPr>
      <w:proofErr w:type="spellStart"/>
      <w:proofErr w:type="gramStart"/>
      <w:r>
        <w:t>effectsize</w:t>
      </w:r>
      <w:proofErr w:type="spellEnd"/>
      <w:r>
        <w:t>::</w:t>
      </w:r>
      <w:proofErr w:type="spellStart"/>
      <w:proofErr w:type="gramEnd"/>
      <w:r>
        <w:t>cramers_v</w:t>
      </w:r>
      <w:proofErr w:type="spellEnd"/>
      <w:r>
        <w:t>(</w:t>
      </w:r>
      <w:proofErr w:type="spellStart"/>
      <w:r>
        <w:t>food_class</w:t>
      </w:r>
      <w:proofErr w:type="spellEnd"/>
      <w:r>
        <w:t>, adjust = FALSE)</w:t>
      </w:r>
    </w:p>
    <w:p w14:paraId="6497C3F4" w14:textId="1E97518E" w:rsidR="00BB0C31" w:rsidRDefault="002342A6" w:rsidP="00C031FA">
      <w:pPr>
        <w:pStyle w:val="code"/>
      </w:pPr>
      <w:proofErr w:type="spellStart"/>
      <w:proofErr w:type="gramStart"/>
      <w:r>
        <w:t>effectsize</w:t>
      </w:r>
      <w:proofErr w:type="spellEnd"/>
      <w:r>
        <w:t>::</w:t>
      </w:r>
      <w:proofErr w:type="spellStart"/>
      <w:proofErr w:type="gramEnd"/>
      <w:r>
        <w:t>tschuprows_t</w:t>
      </w:r>
      <w:proofErr w:type="spellEnd"/>
      <w:r>
        <w:t>(</w:t>
      </w:r>
      <w:proofErr w:type="spellStart"/>
      <w:r>
        <w:t>food_class</w:t>
      </w:r>
      <w:proofErr w:type="spellEnd"/>
      <w:r>
        <w:t>)</w:t>
      </w:r>
    </w:p>
    <w:p w14:paraId="4014530D" w14:textId="3BC93A11"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6BAECEE9" w:rsidR="00F444C4" w:rsidRDefault="00F444C4" w:rsidP="00F444C4">
      <w:pPr>
        <w:pStyle w:val="MDPI31text"/>
      </w:pPr>
      <w:r>
        <w:t>These coefficients can also be used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047E24">
        <w:instrText xml:space="preserve"> ADDIN ZOTERO_ITEM CSL_CITATION {"citationID":"eDi5btja","properties":{"formattedCitation":"[13]","plainCitation":"[13]","noteIndex":0},"citationItems":[{"id":2869,"uris":["http://zotero.org/users/998943/items/5UD9IXR8"],"itemData":{"id":2869,"type":"article-journal","abstract":"Abstract\n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047E24" w:rsidRPr="00047E24">
        <w:t>[13]</w:t>
      </w:r>
      <w:r w:rsidR="00F3205B">
        <w:fldChar w:fldCharType="end"/>
      </w:r>
      <w:r w:rsidR="00F3205B">
        <w:t>.</w:t>
      </w:r>
    </w:p>
    <w:p w14:paraId="5EFB5903" w14:textId="77777777" w:rsidR="005F33E7" w:rsidRDefault="005F33E7" w:rsidP="005F33E7">
      <w:pPr>
        <w:pStyle w:val="MDPI21heading1"/>
      </w:pPr>
      <w:r>
        <w:t>3. Goodness of Fit</w:t>
      </w:r>
    </w:p>
    <w:p w14:paraId="6B92A11A" w14:textId="6A1EA729"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w:t>
      </w:r>
      <w:r w:rsidR="005C4081">
        <w:t>,</w:t>
      </w:r>
      <w:r>
        <w:t xml:space="preserv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rsidR="004B069B">
        <w:t>;</w:t>
      </w:r>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 xml:space="preserve">Cohen </w:t>
      </w:r>
      <w:commentRangeStart w:id="0"/>
      <w:r>
        <w:t>(Cohen 2013)</w:t>
      </w:r>
      <w:commentRangeEnd w:id="0"/>
      <w:r w:rsidR="003542EF">
        <w:rPr>
          <w:rStyle w:val="CommentReference"/>
          <w:rFonts w:eastAsia="SimSun"/>
          <w:snapToGrid/>
          <w:lang w:eastAsia="zh-CN" w:bidi="ar-SA"/>
        </w:rPr>
        <w:commentReference w:id="0"/>
      </w:r>
      <w:r>
        <w:t xml:space="preserve">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1070B061"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w:t>
      </w:r>
      <w:proofErr w:type="gramStart"/>
      <w:r>
        <w:t>)</w:t>
      </w:r>
      <w:proofErr w:type="gramEnd"/>
      <w:r>
        <w:t xml:space="preserve">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w:t>
      </w:r>
      <w:r w:rsidR="009917F1">
        <w:t xml:space="preserve">When </w:t>
      </w:r>
      <w:r>
        <w:t xml:space="preserve">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047E24">
        <w:instrText xml:space="preserve"> ADDIN ZOTERO_ITEM CSL_CITATION {"citationID":"GBMMAxlb","properties":{"formattedCitation":"[14,15]","plainCitation":"[14,15]","noteIndex":0},"citationItems":[{"id":2872,"uris":["http://zotero.org/users/998943/items/LKDE42KU"],"itemData":{"id":2872,"type":"article-journal","container-title":"PLoS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047E24" w:rsidRPr="00047E24">
        <w:t>[14,15]</w:t>
      </w:r>
      <w:r>
        <w:fldChar w:fldCharType="end"/>
      </w:r>
      <w:r>
        <w:t>.</w:t>
      </w:r>
      <w:r w:rsidR="003871C8">
        <w:t xml:space="preserve"> Examples are shown in Table 5.</w:t>
      </w:r>
    </w:p>
    <w:p w14:paraId="3E6F4511" w14:textId="77777777" w:rsidR="00DA6F9A" w:rsidRDefault="00DA6F9A" w:rsidP="00DA6F9A">
      <w:pPr>
        <w:pStyle w:val="MDPI41tablecaption"/>
      </w:pPr>
      <w:r>
        <w:rPr>
          <w:b/>
        </w:rPr>
        <w:t>Table 5</w:t>
      </w:r>
      <w:r w:rsidRPr="00325902">
        <w:rPr>
          <w:b/>
        </w:rPr>
        <w:t>.</w:t>
      </w:r>
      <w:r w:rsidRPr="00325902">
        <w:t xml:space="preserve"> </w:t>
      </w:r>
      <w:r>
        <w:t xml:space="preserve">Effect size Cohen’s </w:t>
      </w:r>
      <w:r w:rsidRPr="0053579E">
        <w:rPr>
          <w:i/>
          <w:iCs/>
        </w:rPr>
        <w:t>w</w:t>
      </w:r>
      <w:r>
        <w:t xml:space="preserve">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862573">
        <w:tc>
          <w:tcPr>
            <w:tcW w:w="2619" w:type="dxa"/>
            <w:tcBorders>
              <w:bottom w:val="single" w:sz="4" w:space="0" w:color="auto"/>
            </w:tcBorders>
            <w:shd w:val="clear" w:color="auto" w:fill="auto"/>
            <w:vAlign w:val="center"/>
          </w:tcPr>
          <w:p w14:paraId="4DB97B5C" w14:textId="6DE0B689" w:rsidR="00DA6F9A" w:rsidRPr="007F7C8C" w:rsidRDefault="00EC7F37" w:rsidP="00862573">
            <w:pPr>
              <w:pStyle w:val="MDPI42tablebody"/>
              <w:spacing w:line="240" w:lineRule="auto"/>
              <w:rPr>
                <w:b/>
                <w:snapToGrid/>
              </w:rPr>
            </w:pPr>
            <w:r>
              <w:rPr>
                <w:b/>
                <w:snapToGrid/>
              </w:rPr>
              <w:t>Observed counts</w:t>
            </w:r>
          </w:p>
        </w:tc>
        <w:tc>
          <w:tcPr>
            <w:tcW w:w="2619" w:type="dxa"/>
            <w:tcBorders>
              <w:bottom w:val="single" w:sz="4" w:space="0" w:color="auto"/>
            </w:tcBorders>
            <w:shd w:val="clear" w:color="auto" w:fill="auto"/>
            <w:vAlign w:val="center"/>
          </w:tcPr>
          <w:p w14:paraId="5FBE5E9F" w14:textId="77777777" w:rsidR="00DA6F9A" w:rsidRPr="007F7C8C" w:rsidRDefault="00DA6F9A"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862573">
            <w:pPr>
              <w:pStyle w:val="MDPI42tablebody"/>
              <w:spacing w:line="240" w:lineRule="auto"/>
              <w:rPr>
                <w:b/>
                <w:snapToGrid/>
              </w:rPr>
            </w:pPr>
            <w:r>
              <w:rPr>
                <w:b/>
                <w:snapToGrid/>
              </w:rPr>
              <w:t xml:space="preserve">Cohen’s </w:t>
            </w:r>
            <w:r w:rsidRPr="0053579E">
              <w:rPr>
                <w:b/>
                <w:i/>
                <w:iCs/>
                <w:snapToGrid/>
              </w:rPr>
              <w:t>w</w:t>
            </w:r>
            <w:r>
              <w:rPr>
                <w:b/>
                <w:snapToGrid/>
              </w:rPr>
              <w:t xml:space="preserve"> (95% CI)</w:t>
            </w:r>
          </w:p>
        </w:tc>
      </w:tr>
      <w:tr w:rsidR="00DA6F9A" w:rsidRPr="00676E90" w14:paraId="1D6E5A47" w14:textId="77777777" w:rsidTr="00862573">
        <w:tc>
          <w:tcPr>
            <w:tcW w:w="2619" w:type="dxa"/>
            <w:shd w:val="clear" w:color="auto" w:fill="auto"/>
            <w:vAlign w:val="center"/>
          </w:tcPr>
          <w:p w14:paraId="7691E05D"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55593C48" w14:textId="634A8078" w:rsidR="00DA6F9A" w:rsidRPr="00F220D4" w:rsidRDefault="00DA6F9A" w:rsidP="00862573">
            <w:pPr>
              <w:pStyle w:val="MDPI42tablebody"/>
              <w:spacing w:line="240" w:lineRule="auto"/>
            </w:pPr>
            <w:r>
              <w:t>.5 / .5</w:t>
            </w:r>
          </w:p>
        </w:tc>
        <w:tc>
          <w:tcPr>
            <w:tcW w:w="2619" w:type="dxa"/>
            <w:shd w:val="clear" w:color="auto" w:fill="auto"/>
            <w:vAlign w:val="center"/>
          </w:tcPr>
          <w:p w14:paraId="5B6A7098" w14:textId="77777777" w:rsidR="00DA6F9A" w:rsidRPr="00F220D4" w:rsidRDefault="00DA6F9A" w:rsidP="00862573">
            <w:pPr>
              <w:pStyle w:val="MDPI42tablebody"/>
              <w:spacing w:line="240" w:lineRule="auto"/>
            </w:pPr>
            <w:r>
              <w:t>0.80 (0.61, 1.00)</w:t>
            </w:r>
          </w:p>
        </w:tc>
      </w:tr>
      <w:tr w:rsidR="00DA6F9A" w:rsidRPr="00676E90" w14:paraId="4AA8FF54" w14:textId="77777777" w:rsidTr="00862573">
        <w:tc>
          <w:tcPr>
            <w:tcW w:w="2619" w:type="dxa"/>
            <w:shd w:val="clear" w:color="auto" w:fill="auto"/>
            <w:vAlign w:val="center"/>
          </w:tcPr>
          <w:p w14:paraId="2D8A0E37" w14:textId="77777777" w:rsidR="00DA6F9A" w:rsidRPr="00F220D4" w:rsidRDefault="00DA6F9A" w:rsidP="00862573">
            <w:pPr>
              <w:pStyle w:val="MDPI42tablebody"/>
              <w:spacing w:line="240" w:lineRule="auto"/>
            </w:pPr>
            <w:r>
              <w:t>90 / 10</w:t>
            </w:r>
          </w:p>
        </w:tc>
        <w:tc>
          <w:tcPr>
            <w:tcW w:w="2619" w:type="dxa"/>
            <w:shd w:val="clear" w:color="auto" w:fill="auto"/>
            <w:vAlign w:val="center"/>
          </w:tcPr>
          <w:p w14:paraId="24502534" w14:textId="7181D32F" w:rsidR="00DA6F9A" w:rsidRPr="00F220D4" w:rsidRDefault="00DA6F9A" w:rsidP="00862573">
            <w:pPr>
              <w:pStyle w:val="MDPI42tablebody"/>
              <w:spacing w:line="240" w:lineRule="auto"/>
            </w:pPr>
            <w:r>
              <w:t>.35 / .65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862573">
        <w:tc>
          <w:tcPr>
            <w:tcW w:w="2619" w:type="dxa"/>
            <w:shd w:val="clear" w:color="auto" w:fill="auto"/>
            <w:vAlign w:val="center"/>
          </w:tcPr>
          <w:p w14:paraId="50582962" w14:textId="68C650BB" w:rsidR="00DA6F9A" w:rsidRDefault="000465EC" w:rsidP="00862573">
            <w:pPr>
              <w:pStyle w:val="MDPI42tablebody"/>
              <w:spacing w:line="240" w:lineRule="auto"/>
            </w:pPr>
            <w:r>
              <w:t>5 / 10 / 80 / 5</w:t>
            </w:r>
          </w:p>
        </w:tc>
        <w:tc>
          <w:tcPr>
            <w:tcW w:w="2619" w:type="dxa"/>
            <w:shd w:val="clear" w:color="auto" w:fill="auto"/>
            <w:vAlign w:val="center"/>
          </w:tcPr>
          <w:p w14:paraId="613875B5" w14:textId="0BBACEB1" w:rsidR="00DA6F9A" w:rsidRDefault="00DA6F9A" w:rsidP="00DA6F9A">
            <w:pPr>
              <w:pStyle w:val="MDPI42tablebody"/>
              <w:spacing w:line="240" w:lineRule="auto"/>
            </w:pPr>
            <w:r>
              <w:t>.25 / .25 / .25 / .25</w:t>
            </w:r>
          </w:p>
        </w:tc>
        <w:tc>
          <w:tcPr>
            <w:tcW w:w="2619" w:type="dxa"/>
            <w:shd w:val="clear" w:color="auto" w:fill="auto"/>
            <w:vAlign w:val="center"/>
          </w:tcPr>
          <w:p w14:paraId="4E088A2D" w14:textId="77777777" w:rsidR="00DA6F9A" w:rsidRDefault="00DA6F9A" w:rsidP="00862573">
            <w:pPr>
              <w:pStyle w:val="MDPI42tablebody"/>
              <w:spacing w:line="240" w:lineRule="auto"/>
            </w:pPr>
            <w:r>
              <w:t>1.27 (1.10, 1.73)</w:t>
            </w:r>
          </w:p>
        </w:tc>
      </w:tr>
    </w:tbl>
    <w:p w14:paraId="659D0F79" w14:textId="77777777" w:rsidR="005F33E7" w:rsidRDefault="005F33E7" w:rsidP="005B4E3B">
      <w:pPr>
        <w:pStyle w:val="MDPI31text"/>
      </w:pPr>
    </w:p>
    <w:p w14:paraId="66A99464" w14:textId="77777777" w:rsidR="0069144C" w:rsidRDefault="0069144C" w:rsidP="0069144C">
      <w:pPr>
        <w:pStyle w:val="precode"/>
      </w:pPr>
      <w:r>
        <w:t>These results can be reproduced with the following R code:</w:t>
      </w:r>
    </w:p>
    <w:p w14:paraId="11F87E3C" w14:textId="77777777" w:rsidR="0069144C" w:rsidRDefault="0069144C" w:rsidP="00C031FA">
      <w:pPr>
        <w:pStyle w:val="code"/>
      </w:pPr>
      <w:r>
        <w:t xml:space="preserve">O &lt;- </w:t>
      </w:r>
      <w:proofErr w:type="gramStart"/>
      <w:r>
        <w:t>c(</w:t>
      </w:r>
      <w:proofErr w:type="gramEnd"/>
      <w:r>
        <w:t>90, 10)</w:t>
      </w:r>
    </w:p>
    <w:p w14:paraId="050F77CD" w14:textId="77777777" w:rsidR="0069144C" w:rsidRDefault="0069144C" w:rsidP="00C031FA">
      <w:pPr>
        <w:pStyle w:val="code"/>
      </w:pPr>
      <w:proofErr w:type="spellStart"/>
      <w:proofErr w:type="gramStart"/>
      <w:r>
        <w:t>effectsize</w:t>
      </w:r>
      <w:proofErr w:type="spellEnd"/>
      <w:r>
        <w:t>::</w:t>
      </w:r>
      <w:proofErr w:type="spellStart"/>
      <w:proofErr w:type="gramEnd"/>
      <w:r>
        <w:t>cohens_w</w:t>
      </w:r>
      <w:proofErr w:type="spellEnd"/>
      <w:r>
        <w:t>(O, p = c(0.5, 0.5))</w:t>
      </w:r>
    </w:p>
    <w:p w14:paraId="3D73A932" w14:textId="77777777" w:rsidR="0069144C" w:rsidRDefault="0069144C" w:rsidP="00C031FA">
      <w:pPr>
        <w:pStyle w:val="code"/>
      </w:pPr>
      <w:proofErr w:type="spellStart"/>
      <w:proofErr w:type="gramStart"/>
      <w:r>
        <w:t>effectsize</w:t>
      </w:r>
      <w:proofErr w:type="spellEnd"/>
      <w:r>
        <w:t>::</w:t>
      </w:r>
      <w:proofErr w:type="spellStart"/>
      <w:proofErr w:type="gramEnd"/>
      <w:r>
        <w:t>cohens_w</w:t>
      </w:r>
      <w:proofErr w:type="spellEnd"/>
      <w:r>
        <w:t>(O, p = c(0.35, 0.65))</w:t>
      </w:r>
    </w:p>
    <w:p w14:paraId="32717163" w14:textId="77777777" w:rsidR="0069144C" w:rsidRDefault="0069144C" w:rsidP="00C031FA">
      <w:pPr>
        <w:pStyle w:val="code"/>
      </w:pPr>
      <w:r>
        <w:lastRenderedPageBreak/>
        <w:t xml:space="preserve">O &lt;- </w:t>
      </w:r>
      <w:proofErr w:type="gramStart"/>
      <w:r>
        <w:t>c(</w:t>
      </w:r>
      <w:proofErr w:type="gramEnd"/>
      <w:r>
        <w:t>5, 10, 80, 5)</w:t>
      </w:r>
    </w:p>
    <w:p w14:paraId="2F5DDD1E" w14:textId="4517BC6E" w:rsidR="0069144C" w:rsidRDefault="0069144C" w:rsidP="00C031FA">
      <w:pPr>
        <w:pStyle w:val="code"/>
      </w:pPr>
      <w:proofErr w:type="spellStart"/>
      <w:proofErr w:type="gramStart"/>
      <w:r>
        <w:t>effectsize</w:t>
      </w:r>
      <w:proofErr w:type="spellEnd"/>
      <w:r>
        <w:t>::</w:t>
      </w:r>
      <w:proofErr w:type="spellStart"/>
      <w:proofErr w:type="gramEnd"/>
      <w:r>
        <w:t>cohens_w</w:t>
      </w:r>
      <w:proofErr w:type="spellEnd"/>
      <w:r>
        <w:t>(O, p = c(0.25, 0.25, 0.25, 0.25))</w:t>
      </w:r>
    </w:p>
    <w:p w14:paraId="55678ABE" w14:textId="689E1291"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047E24">
        <w:instrText xml:space="preserve"> ADDIN ZOTERO_ITEM CSL_CITATION {"citationID":"UwksXwzp","properties":{"formattedCitation":"[7]","plainCitation":"[7]","noteIndex":0},"citationItems":[{"id":2831,"uris":["http://zotero.org/users/998943/items/RGYCPFFA"],"itemData":{"id":2831,"type":"book","edition":"2","ISBN":"978-0-203-77158-7","language":"en","note":"DOI: 10.4324/9780203771587","publisher":"Routledge","source":"DOI.org (Crossref)","title":"Statistical Power Analysis for the Behavioral Sciences","URL":"https://www.taylorfrancis.com/books/9781134742707","author":[{"family":"Cohen","given":"Jacob"}],"accessed":{"date-parts":[["2022",10,8]]},"issued":{"date-parts":[["1988"]]}}}],"schema":"https://github.com/citation-style-language/schema/raw/master/csl-citation.json"} </w:instrText>
      </w:r>
      <w:r>
        <w:fldChar w:fldCharType="separate"/>
      </w:r>
      <w:r w:rsidR="00047E24" w:rsidRPr="00047E24">
        <w:t>[7]</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52FA9E6C"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w:t>
      </w:r>
      <w:r w:rsidR="00213BE4">
        <w:t xml:space="preserve">perfectly </w:t>
      </w:r>
      <w:r>
        <w:t xml:space="preserve">matches the </w:t>
      </w:r>
      <w:r w:rsidR="00213BE4">
        <w:t xml:space="preserve">one </w:t>
      </w:r>
      <w:r>
        <w:t>expected (under the null hypothesis</w:t>
      </w:r>
      <w:proofErr w:type="gramStart"/>
      <w:r>
        <w:t>), and</w:t>
      </w:r>
      <w:proofErr w:type="gramEnd"/>
      <w:r>
        <w:t xml:space="preserve"> will be one when the sample contains </w:t>
      </w:r>
      <w:r>
        <w:rPr>
          <w:i/>
          <w:iCs/>
        </w:rPr>
        <w:t>only</w:t>
      </w:r>
      <w:r>
        <w:t xml:space="preserve"> one class of observations—the one with the smallest expected probability (under the null hypothesis). That is, </w:t>
      </w:r>
      <w:r>
        <w:rPr>
          <w:rFonts w:ascii="Times New Roman" w:hAnsi="Times New Roman"/>
        </w:rPr>
        <w:t>פ</w:t>
      </w:r>
      <w:r>
        <w:t xml:space="preserve"> </w:t>
      </w:r>
      <w:r w:rsidR="00213BE4">
        <w:t xml:space="preserve">is 1 (its maximal value) </w:t>
      </w:r>
      <w:r>
        <w:t>only when we observe only the least expected class.</w:t>
      </w:r>
      <w:r w:rsidR="00C5573A">
        <w:t xml:space="preserve"> </w:t>
      </w:r>
      <w:r w:rsidR="000465EC">
        <w:t xml:space="preserve">When there are only </w:t>
      </w:r>
      <w:r w:rsidR="00C5573A">
        <w:t>two</w:t>
      </w:r>
      <w:r w:rsidR="000465EC">
        <w:t xml:space="preserve"> cells with uniform expected probabilities (50%), </w:t>
      </w:r>
      <w:r w:rsidR="00A55EA4">
        <w:t xml:space="preserve">the </w:t>
      </w:r>
      <w:r w:rsidR="000465EC">
        <w:t xml:space="preserve">expression </w:t>
      </w:r>
      <m:oMath>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oMath>
      <w:r w:rsidR="00A55EA4">
        <w:t xml:space="preserve"> </w:t>
      </w:r>
      <w:r w:rsidR="000465EC">
        <w:t xml:space="preserve">reduces to </w:t>
      </w:r>
      <m:oMath>
        <m:r>
          <w:rPr>
            <w:rFonts w:ascii="Cambria Math" w:hAnsi="Cambria Math"/>
          </w:rPr>
          <m:t>N</m:t>
        </m:r>
      </m:oMath>
      <w:r w:rsidR="000465EC">
        <w:t xml:space="preserve"> and</w:t>
      </w:r>
      <w:r w:rsidR="0060701E">
        <w:t xml:space="preserve"> so</w:t>
      </w:r>
      <w:r w:rsidR="000465EC">
        <w:t xml:space="preserve">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Table 6 shows the effect size Fei for the same vectors and distributions as seen for Cohen’s </w:t>
      </w:r>
      <w:r w:rsidR="00C5573A" w:rsidRPr="0053579E">
        <w:rPr>
          <w:i/>
          <w:iCs/>
        </w:rPr>
        <w:t>w</w:t>
      </w:r>
      <w:r w:rsidR="00C5573A">
        <w:t xml:space="preserve"> in Table 5. As can be seen, </w:t>
      </w:r>
      <w:r w:rsidR="0015383C">
        <w:t xml:space="preserve">unlike Cohen’s </w:t>
      </w:r>
      <w:r w:rsidR="0015383C" w:rsidRPr="0053579E">
        <w:rPr>
          <w:i/>
          <w:iCs/>
        </w:rPr>
        <w:t>w</w:t>
      </w:r>
      <w:r w:rsidR="0015383C">
        <w:t xml:space="preserve">, </w:t>
      </w:r>
      <w:r w:rsidR="00C5573A">
        <w:t xml:space="preserve">all effect size values </w:t>
      </w:r>
      <w:r w:rsidR="0015383C">
        <w:t xml:space="preserve">of Fei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Effect size Fei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862573">
        <w:tc>
          <w:tcPr>
            <w:tcW w:w="2619" w:type="dxa"/>
            <w:tcBorders>
              <w:bottom w:val="single" w:sz="4" w:space="0" w:color="auto"/>
            </w:tcBorders>
            <w:shd w:val="clear" w:color="auto" w:fill="auto"/>
            <w:vAlign w:val="center"/>
          </w:tcPr>
          <w:p w14:paraId="3A7E72A3" w14:textId="105B198F" w:rsidR="000465EC" w:rsidRPr="007F7C8C" w:rsidRDefault="0065189B" w:rsidP="00862573">
            <w:pPr>
              <w:pStyle w:val="MDPI42tablebody"/>
              <w:spacing w:line="240" w:lineRule="auto"/>
              <w:rPr>
                <w:b/>
                <w:snapToGrid/>
              </w:rPr>
            </w:pPr>
            <w:r>
              <w:rPr>
                <w:b/>
                <w:snapToGrid/>
              </w:rPr>
              <w:t xml:space="preserve">Observed </w:t>
            </w:r>
            <w:r w:rsidR="00D56A8F">
              <w:rPr>
                <w:b/>
                <w:snapToGrid/>
              </w:rPr>
              <w:t>c</w:t>
            </w:r>
            <w:r>
              <w:rPr>
                <w:b/>
                <w:snapToGrid/>
              </w:rPr>
              <w:t>ounts</w:t>
            </w:r>
          </w:p>
        </w:tc>
        <w:tc>
          <w:tcPr>
            <w:tcW w:w="2619" w:type="dxa"/>
            <w:tcBorders>
              <w:bottom w:val="single" w:sz="4" w:space="0" w:color="auto"/>
            </w:tcBorders>
            <w:shd w:val="clear" w:color="auto" w:fill="auto"/>
            <w:vAlign w:val="center"/>
          </w:tcPr>
          <w:p w14:paraId="20009B8D" w14:textId="77777777" w:rsidR="000465EC" w:rsidRPr="007F7C8C" w:rsidRDefault="000465EC" w:rsidP="00862573">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862573">
            <w:pPr>
              <w:pStyle w:val="MDPI42tablebody"/>
              <w:spacing w:line="240" w:lineRule="auto"/>
              <w:rPr>
                <w:b/>
                <w:snapToGrid/>
              </w:rPr>
            </w:pPr>
            <w:r>
              <w:rPr>
                <w:b/>
                <w:snapToGrid/>
              </w:rPr>
              <w:t>Fei (95% CI)</w:t>
            </w:r>
          </w:p>
        </w:tc>
      </w:tr>
      <w:tr w:rsidR="000465EC" w:rsidRPr="00676E90" w14:paraId="03C2464A" w14:textId="77777777" w:rsidTr="00862573">
        <w:tc>
          <w:tcPr>
            <w:tcW w:w="2619" w:type="dxa"/>
            <w:shd w:val="clear" w:color="auto" w:fill="auto"/>
            <w:vAlign w:val="center"/>
          </w:tcPr>
          <w:p w14:paraId="647FB6AD"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2900A3B" w14:textId="7F010979" w:rsidR="000465EC" w:rsidRPr="00F220D4" w:rsidRDefault="000465EC" w:rsidP="00862573">
            <w:pPr>
              <w:pStyle w:val="MDPI42tablebody"/>
              <w:spacing w:line="240" w:lineRule="auto"/>
            </w:pPr>
            <w:r>
              <w:t>.5 / .5</w:t>
            </w:r>
          </w:p>
        </w:tc>
        <w:tc>
          <w:tcPr>
            <w:tcW w:w="2619" w:type="dxa"/>
            <w:shd w:val="clear" w:color="auto" w:fill="auto"/>
            <w:vAlign w:val="center"/>
          </w:tcPr>
          <w:p w14:paraId="3AE524D1" w14:textId="23AC63EA" w:rsidR="000465EC" w:rsidRPr="00F220D4" w:rsidRDefault="000465EC" w:rsidP="000465EC">
            <w:pPr>
              <w:pStyle w:val="MDPI42tablebody"/>
              <w:spacing w:line="240" w:lineRule="auto"/>
            </w:pPr>
            <w:r>
              <w:t>.80 (.64, 1.00)</w:t>
            </w:r>
          </w:p>
        </w:tc>
      </w:tr>
      <w:tr w:rsidR="000465EC" w:rsidRPr="00676E90" w14:paraId="54BB6AD1" w14:textId="77777777" w:rsidTr="00862573">
        <w:tc>
          <w:tcPr>
            <w:tcW w:w="2619" w:type="dxa"/>
            <w:shd w:val="clear" w:color="auto" w:fill="auto"/>
            <w:vAlign w:val="center"/>
          </w:tcPr>
          <w:p w14:paraId="4F0F289F" w14:textId="77777777" w:rsidR="000465EC" w:rsidRPr="00F220D4" w:rsidRDefault="000465EC" w:rsidP="00862573">
            <w:pPr>
              <w:pStyle w:val="MDPI42tablebody"/>
              <w:spacing w:line="240" w:lineRule="auto"/>
            </w:pPr>
            <w:r>
              <w:t>90 / 10</w:t>
            </w:r>
          </w:p>
        </w:tc>
        <w:tc>
          <w:tcPr>
            <w:tcW w:w="2619" w:type="dxa"/>
            <w:shd w:val="clear" w:color="auto" w:fill="auto"/>
            <w:vAlign w:val="center"/>
          </w:tcPr>
          <w:p w14:paraId="13964E41" w14:textId="1DFCB17C" w:rsidR="000465EC" w:rsidRPr="00F220D4" w:rsidRDefault="000465EC" w:rsidP="00862573">
            <w:pPr>
              <w:pStyle w:val="MDPI42tablebody"/>
              <w:spacing w:line="240" w:lineRule="auto"/>
            </w:pPr>
            <w:r>
              <w:t>.35 / .65</w:t>
            </w:r>
          </w:p>
        </w:tc>
        <w:tc>
          <w:tcPr>
            <w:tcW w:w="2619" w:type="dxa"/>
            <w:shd w:val="clear" w:color="auto" w:fill="auto"/>
            <w:vAlign w:val="center"/>
          </w:tcPr>
          <w:p w14:paraId="0844DC13" w14:textId="1A71438D" w:rsidR="000465EC" w:rsidRPr="00F220D4" w:rsidRDefault="000465EC" w:rsidP="00862573">
            <w:pPr>
              <w:pStyle w:val="MDPI42tablebody"/>
              <w:spacing w:line="240" w:lineRule="auto"/>
            </w:pPr>
            <w:r>
              <w:t>.85 (.73, 1.00)</w:t>
            </w:r>
          </w:p>
        </w:tc>
      </w:tr>
      <w:tr w:rsidR="000465EC" w:rsidRPr="00676E90" w14:paraId="5FB8571A" w14:textId="77777777" w:rsidTr="00862573">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284BBEAD" w:rsidR="000465EC" w:rsidRDefault="000465EC" w:rsidP="00862573">
            <w:pPr>
              <w:pStyle w:val="MDPI42tablebody"/>
              <w:spacing w:line="240" w:lineRule="auto"/>
            </w:pPr>
            <w:r>
              <w:t>.25 / .25 / .25 / .25</w:t>
            </w:r>
          </w:p>
        </w:tc>
        <w:tc>
          <w:tcPr>
            <w:tcW w:w="2619" w:type="dxa"/>
            <w:shd w:val="clear" w:color="auto" w:fill="auto"/>
            <w:vAlign w:val="center"/>
          </w:tcPr>
          <w:p w14:paraId="62E0A8CB" w14:textId="528A48A2" w:rsidR="000465EC" w:rsidRDefault="000465EC" w:rsidP="000465EC">
            <w:pPr>
              <w:pStyle w:val="MDPI42tablebody"/>
              <w:spacing w:line="240" w:lineRule="auto"/>
            </w:pPr>
            <w:r>
              <w:t>.73 (.64, 1.00)</w:t>
            </w:r>
          </w:p>
        </w:tc>
      </w:tr>
    </w:tbl>
    <w:p w14:paraId="305AEEBF" w14:textId="5BA8DC4B" w:rsidR="00AE1759" w:rsidRDefault="00AE1759" w:rsidP="00C031FA">
      <w:pPr>
        <w:pStyle w:val="precode"/>
      </w:pPr>
      <w:r>
        <w:t>These results can be reproduced with the following R code:</w:t>
      </w:r>
    </w:p>
    <w:p w14:paraId="4EE77DB7" w14:textId="326A3AB5" w:rsidR="00AE1759" w:rsidRDefault="00AE1759" w:rsidP="00C031FA">
      <w:pPr>
        <w:pStyle w:val="code"/>
      </w:pPr>
      <w:r>
        <w:t xml:space="preserve">O &lt;- </w:t>
      </w:r>
      <w:proofErr w:type="gramStart"/>
      <w:r>
        <w:t>c(</w:t>
      </w:r>
      <w:proofErr w:type="gramEnd"/>
      <w:r>
        <w:t>90, 10)</w:t>
      </w:r>
    </w:p>
    <w:p w14:paraId="21CEB29E" w14:textId="77777777" w:rsidR="00AE1759" w:rsidRDefault="00AE1759" w:rsidP="00C031FA">
      <w:pPr>
        <w:pStyle w:val="code"/>
      </w:pPr>
      <w:proofErr w:type="spellStart"/>
      <w:proofErr w:type="gramStart"/>
      <w:r>
        <w:t>effectsize</w:t>
      </w:r>
      <w:proofErr w:type="spellEnd"/>
      <w:r>
        <w:t>::</w:t>
      </w:r>
      <w:proofErr w:type="spellStart"/>
      <w:proofErr w:type="gramEnd"/>
      <w:r>
        <w:t>fei</w:t>
      </w:r>
      <w:proofErr w:type="spellEnd"/>
      <w:r>
        <w:t>(O, p = c(0.5, 0.5))</w:t>
      </w:r>
    </w:p>
    <w:p w14:paraId="11A728C6" w14:textId="77777777" w:rsidR="00AE1759" w:rsidRDefault="00AE1759" w:rsidP="00C031FA">
      <w:pPr>
        <w:pStyle w:val="code"/>
      </w:pPr>
      <w:proofErr w:type="spellStart"/>
      <w:proofErr w:type="gramStart"/>
      <w:r>
        <w:t>effectsize</w:t>
      </w:r>
      <w:proofErr w:type="spellEnd"/>
      <w:r>
        <w:t>::</w:t>
      </w:r>
      <w:proofErr w:type="spellStart"/>
      <w:proofErr w:type="gramEnd"/>
      <w:r>
        <w:t>fei</w:t>
      </w:r>
      <w:proofErr w:type="spellEnd"/>
      <w:r>
        <w:t>(O, p = c(0.35, 0.65))</w:t>
      </w:r>
    </w:p>
    <w:p w14:paraId="54D3F172" w14:textId="77777777" w:rsidR="00AE1759" w:rsidRDefault="00AE1759" w:rsidP="00C031FA">
      <w:pPr>
        <w:pStyle w:val="code"/>
      </w:pPr>
    </w:p>
    <w:p w14:paraId="61E2811F" w14:textId="77777777" w:rsidR="00AE1759" w:rsidRDefault="00AE1759" w:rsidP="00C031FA">
      <w:pPr>
        <w:pStyle w:val="code"/>
      </w:pPr>
      <w:r>
        <w:t xml:space="preserve">O &lt;- </w:t>
      </w:r>
      <w:proofErr w:type="gramStart"/>
      <w:r>
        <w:t>c(</w:t>
      </w:r>
      <w:proofErr w:type="gramEnd"/>
      <w:r>
        <w:t>5, 10, 80, 5)</w:t>
      </w:r>
    </w:p>
    <w:p w14:paraId="3DF26BBE" w14:textId="498072E1" w:rsidR="000465EC" w:rsidRDefault="00AE1759" w:rsidP="00C031FA">
      <w:pPr>
        <w:pStyle w:val="code"/>
      </w:pPr>
      <w:proofErr w:type="spellStart"/>
      <w:proofErr w:type="gramStart"/>
      <w:r>
        <w:t>effectsize</w:t>
      </w:r>
      <w:proofErr w:type="spellEnd"/>
      <w:r>
        <w:t>::</w:t>
      </w:r>
      <w:proofErr w:type="spellStart"/>
      <w:proofErr w:type="gramEnd"/>
      <w:r>
        <w:t>fei</w:t>
      </w:r>
      <w:proofErr w:type="spellEnd"/>
      <w:r>
        <w:t>(O, p = c(0.25, 0.25, 0.25, 0.25))</w:t>
      </w:r>
    </w:p>
    <w:p w14:paraId="2999A3EE" w14:textId="1D51C251" w:rsidR="00412EAA" w:rsidRDefault="002854AC" w:rsidP="002854AC">
      <w:pPr>
        <w:pStyle w:val="MDPI21heading1"/>
      </w:pPr>
      <w:r>
        <w:t>4. Conclusion</w:t>
      </w:r>
    </w:p>
    <w:p w14:paraId="61081881" w14:textId="75AEB759" w:rsidR="00950D95" w:rsidRDefault="002854AC" w:rsidP="00BC2C00">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p>
    <w:p w14:paraId="134E6EC8" w14:textId="4D4D237F" w:rsidR="00950D95" w:rsidRDefault="00950D95" w:rsidP="00950D95">
      <w:pPr>
        <w:pStyle w:val="MDPI41tablecaption"/>
      </w:pPr>
      <w:r>
        <w:rPr>
          <w:b/>
        </w:rPr>
        <w:t>Table 7</w:t>
      </w:r>
      <w:r w:rsidRPr="00325902">
        <w:rPr>
          <w:b/>
        </w:rPr>
        <w:t>.</w:t>
      </w:r>
      <w:r w:rsidRPr="00325902">
        <w:t xml:space="preserve"> </w:t>
      </w:r>
      <w:r>
        <w:t xml:space="preserve">Effect size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different</w:t>
      </w:r>
      <w:r w:rsidR="00830390">
        <w:t>ly</w:t>
      </w:r>
      <w:r>
        <w:t xml:space="preserve"> sized </w:t>
      </w:r>
      <w:r w:rsidR="00027F63">
        <w:t>contingency</w:t>
      </w:r>
      <w:r>
        <w:t xml:space="preserve"> </w:t>
      </w:r>
      <w:proofErr w:type="gramStart"/>
      <w:r>
        <w:t>tables</w:t>
      </w:r>
      <w:proofErr w:type="gramEnd"/>
    </w:p>
    <w:tbl>
      <w:tblPr>
        <w:tblW w:w="10490"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119"/>
        <w:gridCol w:w="3402"/>
        <w:gridCol w:w="3969"/>
      </w:tblGrid>
      <w:tr w:rsidR="00BC2C00" w:rsidRPr="00676E90" w14:paraId="180FA968" w14:textId="77777777" w:rsidTr="00C031FA">
        <w:tc>
          <w:tcPr>
            <w:tcW w:w="3119" w:type="dxa"/>
            <w:tcBorders>
              <w:bottom w:val="single" w:sz="4" w:space="0" w:color="auto"/>
            </w:tcBorders>
            <w:shd w:val="clear" w:color="auto" w:fill="auto"/>
            <w:vAlign w:val="center"/>
          </w:tcPr>
          <w:p w14:paraId="42FCAAAD" w14:textId="1C41E276" w:rsidR="005E6718" w:rsidRPr="007F7C8C" w:rsidRDefault="005E6718" w:rsidP="009460CF">
            <w:pPr>
              <w:pStyle w:val="MDPI42tablebody"/>
              <w:spacing w:line="240" w:lineRule="auto"/>
              <w:rPr>
                <w:b/>
                <w:snapToGrid/>
              </w:rPr>
            </w:pPr>
            <w:r>
              <w:rPr>
                <w:b/>
                <w:snapToGrid/>
              </w:rPr>
              <w:t>Test</w:t>
            </w:r>
          </w:p>
        </w:tc>
        <w:tc>
          <w:tcPr>
            <w:tcW w:w="3402" w:type="dxa"/>
            <w:tcBorders>
              <w:bottom w:val="single" w:sz="4" w:space="0" w:color="auto"/>
            </w:tcBorders>
            <w:shd w:val="clear" w:color="auto" w:fill="auto"/>
            <w:vAlign w:val="center"/>
          </w:tcPr>
          <w:p w14:paraId="722C7547" w14:textId="0AA3D6EC" w:rsidR="005E6718" w:rsidRPr="007F7C8C" w:rsidRDefault="005E6718" w:rsidP="009460CF">
            <w:pPr>
              <w:pStyle w:val="MDPI42tablebody"/>
              <w:spacing w:line="240" w:lineRule="auto"/>
              <w:rPr>
                <w:b/>
                <w:snapToGrid/>
              </w:rPr>
            </w:pPr>
            <w:r>
              <w:rPr>
                <w:b/>
                <w:snapToGrid/>
              </w:rPr>
              <w:t>Table Size</w:t>
            </w:r>
          </w:p>
        </w:tc>
        <w:tc>
          <w:tcPr>
            <w:tcW w:w="3969" w:type="dxa"/>
            <w:tcBorders>
              <w:bottom w:val="single" w:sz="4" w:space="0" w:color="auto"/>
            </w:tcBorders>
          </w:tcPr>
          <w:p w14:paraId="08585D9B" w14:textId="03F9918A" w:rsidR="005E6718" w:rsidRDefault="005E6718" w:rsidP="009460CF">
            <w:pPr>
              <w:pStyle w:val="MDPI42tablebody"/>
              <w:spacing w:line="240" w:lineRule="auto"/>
              <w:rPr>
                <w:b/>
                <w:snapToGrid/>
              </w:rPr>
            </w:pPr>
            <w:r>
              <w:rPr>
                <w:b/>
                <w:snapToGrid/>
              </w:rPr>
              <w:t>Effect size</w:t>
            </w:r>
          </w:p>
        </w:tc>
      </w:tr>
      <w:tr w:rsidR="00BC2C00" w:rsidRPr="00676E90" w14:paraId="1D4FB648" w14:textId="77777777" w:rsidTr="00BC2C00">
        <w:tc>
          <w:tcPr>
            <w:tcW w:w="3119" w:type="dxa"/>
            <w:vMerge w:val="restart"/>
            <w:shd w:val="clear" w:color="auto" w:fill="auto"/>
            <w:vAlign w:val="center"/>
          </w:tcPr>
          <w:p w14:paraId="6EB32264" w14:textId="01E83A65" w:rsidR="005E6718" w:rsidRPr="00F220D4"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independence</w:t>
            </w:r>
          </w:p>
        </w:tc>
        <w:tc>
          <w:tcPr>
            <w:tcW w:w="3402" w:type="dxa"/>
            <w:tcBorders>
              <w:top w:val="single" w:sz="4" w:space="0" w:color="auto"/>
              <w:bottom w:val="single" w:sz="4" w:space="0" w:color="808080" w:themeColor="background1" w:themeShade="80"/>
            </w:tcBorders>
            <w:shd w:val="clear" w:color="auto" w:fill="auto"/>
            <w:vAlign w:val="center"/>
          </w:tcPr>
          <w:p w14:paraId="693B3BB4" w14:textId="17291FEA" w:rsidR="005E6718" w:rsidRPr="00F220D4" w:rsidRDefault="005E6718" w:rsidP="00BC2C00">
            <w:pPr>
              <w:pStyle w:val="MDPI42tablebody"/>
              <w:spacing w:line="240" w:lineRule="auto"/>
            </w:pPr>
            <w:r>
              <w:t>2-by-2</w:t>
            </w:r>
          </w:p>
        </w:tc>
        <w:tc>
          <w:tcPr>
            <w:tcW w:w="3969" w:type="dxa"/>
            <w:tcBorders>
              <w:top w:val="single" w:sz="4" w:space="0" w:color="auto"/>
              <w:bottom w:val="single" w:sz="4" w:space="0" w:color="808080" w:themeColor="background1" w:themeShade="80"/>
            </w:tcBorders>
            <w:vAlign w:val="center"/>
          </w:tcPr>
          <w:p w14:paraId="7A9B013D" w14:textId="14B38DED" w:rsidR="005E6718" w:rsidRDefault="005E6718" w:rsidP="00BC2C00">
            <w:pPr>
              <w:pStyle w:val="MDPI42tablebody"/>
              <w:spacing w:line="240" w:lineRule="auto"/>
            </w:pPr>
            <m:oMathPara>
              <m:oMath>
                <m:r>
                  <w:rPr>
                    <w:rFonts w:ascii="Cambria Math" w:hAnsi="Cambria Math"/>
                  </w:rPr>
                  <m:t>ϕ</m:t>
                </m:r>
              </m:oMath>
            </m:oMathPara>
          </w:p>
        </w:tc>
      </w:tr>
      <w:tr w:rsidR="00BC2C00" w:rsidRPr="00676E90" w14:paraId="2D533F3B" w14:textId="77777777" w:rsidTr="00BC2C00">
        <w:tc>
          <w:tcPr>
            <w:tcW w:w="3119" w:type="dxa"/>
            <w:vMerge/>
            <w:tcBorders>
              <w:bottom w:val="single" w:sz="4" w:space="0" w:color="808080" w:themeColor="background1" w:themeShade="80"/>
            </w:tcBorders>
            <w:shd w:val="clear" w:color="auto" w:fill="auto"/>
            <w:vAlign w:val="center"/>
          </w:tcPr>
          <w:p w14:paraId="43966D8F" w14:textId="5C4DA69A" w:rsidR="005E6718" w:rsidRPr="00F220D4" w:rsidRDefault="005E6718" w:rsidP="00BC2C00">
            <w:pPr>
              <w:pStyle w:val="MDPI42tablebody"/>
              <w:spacing w:line="240" w:lineRule="auto"/>
            </w:pP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7CF5CDD4" w14:textId="1ED62E3E" w:rsidR="005E6718" w:rsidRPr="00F220D4" w:rsidRDefault="005E6718" w:rsidP="00BC2C00">
            <w:pPr>
              <w:pStyle w:val="MDPI42tablebody"/>
              <w:spacing w:line="240" w:lineRule="auto"/>
            </w:pPr>
            <w:r>
              <w:t>Larger than 2-by-2</w:t>
            </w:r>
          </w:p>
        </w:tc>
        <w:tc>
          <w:tcPr>
            <w:tcW w:w="3969" w:type="dxa"/>
            <w:tcBorders>
              <w:top w:val="single" w:sz="4" w:space="0" w:color="808080" w:themeColor="background1" w:themeShade="80"/>
              <w:bottom w:val="single" w:sz="4" w:space="0" w:color="808080" w:themeColor="background1" w:themeShade="80"/>
            </w:tcBorders>
            <w:vAlign w:val="center"/>
          </w:tcPr>
          <w:p w14:paraId="52BEBF4D" w14:textId="1146457B" w:rsidR="005E6718" w:rsidRDefault="00D0236C" w:rsidP="00BC2C00">
            <w:pPr>
              <w:pStyle w:val="MDPI42tablebody"/>
              <w:spacing w:line="240" w:lineRule="auto"/>
            </w:pPr>
            <m:oMath>
              <m:r>
                <w:rPr>
                  <w:rFonts w:ascii="Cambria Math" w:hAnsi="Cambria Math"/>
                </w:rPr>
                <m:t>V</m:t>
              </m:r>
            </m:oMath>
            <w:r w:rsidR="005E6718">
              <w:t xml:space="preserve"> or </w:t>
            </w:r>
            <m:oMath>
              <m:r>
                <w:rPr>
                  <w:rFonts w:ascii="Cambria Math" w:hAnsi="Cambria Math"/>
                </w:rPr>
                <m:t>T</m:t>
              </m:r>
            </m:oMath>
          </w:p>
          <w:p w14:paraId="2CE06AB1" w14:textId="20977046" w:rsidR="005E6718" w:rsidRPr="00047E24" w:rsidRDefault="005E6718" w:rsidP="00BC2C00">
            <w:pPr>
              <w:pStyle w:val="MDPI42tablebody"/>
              <w:spacing w:line="240" w:lineRule="auto"/>
              <w:rPr>
                <w:iCs/>
              </w:rPr>
            </w:pPr>
            <w:r>
              <w:t xml:space="preserve">(Reduces to </w:t>
            </w:r>
            <m:oMath>
              <m:r>
                <w:rPr>
                  <w:rFonts w:ascii="Cambria Math" w:hAnsi="Cambria Math"/>
                </w:rPr>
                <m:t>ϕ</m:t>
              </m:r>
            </m:oMath>
            <w:r>
              <w:rPr>
                <w:rFonts w:ascii="Cambria Math" w:hAnsi="Cambria Math"/>
                <w:i/>
              </w:rPr>
              <w:t xml:space="preserve"> </w:t>
            </w:r>
            <w:r>
              <w:rPr>
                <w:rFonts w:ascii="Cambria Math" w:hAnsi="Cambria Math"/>
                <w:iCs/>
              </w:rPr>
              <w:t>when table is 2-by-2)</w:t>
            </w:r>
          </w:p>
        </w:tc>
      </w:tr>
      <w:tr w:rsidR="00BC2C00" w:rsidRPr="00676E90" w14:paraId="158B3931" w14:textId="77777777" w:rsidTr="00BC2C00">
        <w:tc>
          <w:tcPr>
            <w:tcW w:w="3119" w:type="dxa"/>
            <w:vMerge w:val="restart"/>
            <w:tcBorders>
              <w:top w:val="single" w:sz="4" w:space="0" w:color="808080" w:themeColor="background1" w:themeShade="80"/>
              <w:bottom w:val="nil"/>
            </w:tcBorders>
            <w:shd w:val="clear" w:color="auto" w:fill="auto"/>
            <w:vAlign w:val="center"/>
          </w:tcPr>
          <w:p w14:paraId="5189AE9A" w14:textId="6269813A" w:rsidR="005E6718" w:rsidRDefault="00000000" w:rsidP="00BC2C00">
            <w:pPr>
              <w:pStyle w:val="MDPI42tablebody"/>
              <w:spacing w:line="240" w:lineRule="auto"/>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E6718">
              <w:t xml:space="preserve"> test for goodness-of-fit</w:t>
            </w:r>
          </w:p>
        </w:tc>
        <w:tc>
          <w:tcPr>
            <w:tcW w:w="3402" w:type="dxa"/>
            <w:tcBorders>
              <w:top w:val="single" w:sz="4" w:space="0" w:color="808080" w:themeColor="background1" w:themeShade="80"/>
              <w:bottom w:val="single" w:sz="4" w:space="0" w:color="808080" w:themeColor="background1" w:themeShade="80"/>
            </w:tcBorders>
            <w:shd w:val="clear" w:color="auto" w:fill="auto"/>
            <w:vAlign w:val="center"/>
          </w:tcPr>
          <w:p w14:paraId="29FC3864" w14:textId="480E73DB" w:rsidR="005E6718" w:rsidRDefault="005E6718" w:rsidP="00BC2C00">
            <w:pPr>
              <w:pStyle w:val="MDPI42tablebody"/>
              <w:spacing w:line="240" w:lineRule="auto"/>
            </w:pPr>
            <w:r>
              <w:t>2 classes</w:t>
            </w:r>
            <w:r>
              <w:br/>
              <w:t>with uniform null distribution</w:t>
            </w:r>
          </w:p>
        </w:tc>
        <w:tc>
          <w:tcPr>
            <w:tcW w:w="3969" w:type="dxa"/>
            <w:tcBorders>
              <w:top w:val="single" w:sz="4" w:space="0" w:color="808080" w:themeColor="background1" w:themeShade="80"/>
              <w:bottom w:val="single" w:sz="4" w:space="0" w:color="808080" w:themeColor="background1" w:themeShade="80"/>
            </w:tcBorders>
            <w:vAlign w:val="center"/>
          </w:tcPr>
          <w:p w14:paraId="4C0C2420" w14:textId="2380ADF5" w:rsidR="005E6718" w:rsidRDefault="005E6718" w:rsidP="00BC2C00">
            <w:pPr>
              <w:pStyle w:val="MDPI42tablebody"/>
              <w:spacing w:line="240" w:lineRule="auto"/>
            </w:pPr>
            <m:oMathPara>
              <m:oMath>
                <m:r>
                  <w:rPr>
                    <w:rFonts w:ascii="Cambria Math" w:hAnsi="Cambria Math"/>
                  </w:rPr>
                  <m:t>w</m:t>
                </m:r>
              </m:oMath>
            </m:oMathPara>
          </w:p>
        </w:tc>
      </w:tr>
      <w:tr w:rsidR="00BC2C00" w:rsidRPr="00676E90" w14:paraId="4FB77436" w14:textId="77777777" w:rsidTr="00BC2C00">
        <w:tc>
          <w:tcPr>
            <w:tcW w:w="3119" w:type="dxa"/>
            <w:vMerge/>
            <w:tcBorders>
              <w:top w:val="nil"/>
            </w:tcBorders>
            <w:shd w:val="clear" w:color="auto" w:fill="auto"/>
            <w:vAlign w:val="center"/>
          </w:tcPr>
          <w:p w14:paraId="5AAE0C31" w14:textId="1FC25313" w:rsidR="005E6718" w:rsidRDefault="005E6718" w:rsidP="00BC2C00">
            <w:pPr>
              <w:pStyle w:val="MDPI42tablebody"/>
              <w:spacing w:line="240" w:lineRule="auto"/>
            </w:pPr>
          </w:p>
        </w:tc>
        <w:tc>
          <w:tcPr>
            <w:tcW w:w="3402" w:type="dxa"/>
            <w:tcBorders>
              <w:top w:val="single" w:sz="4" w:space="0" w:color="808080" w:themeColor="background1" w:themeShade="80"/>
            </w:tcBorders>
            <w:shd w:val="clear" w:color="auto" w:fill="auto"/>
            <w:vAlign w:val="center"/>
          </w:tcPr>
          <w:p w14:paraId="62168B04" w14:textId="048C3169" w:rsidR="005E6718" w:rsidRDefault="005E6718" w:rsidP="00BC2C00">
            <w:pPr>
              <w:pStyle w:val="MDPI42tablebody"/>
              <w:spacing w:line="240" w:lineRule="auto"/>
            </w:pPr>
            <w:r>
              <w:t>More than 2 classes</w:t>
            </w:r>
            <w:r>
              <w:br/>
              <w:t>and/or</w:t>
            </w:r>
            <w:r>
              <w:br/>
              <w:t>non-uniform null distribution</w:t>
            </w:r>
          </w:p>
        </w:tc>
        <w:tc>
          <w:tcPr>
            <w:tcW w:w="3969" w:type="dxa"/>
            <w:tcBorders>
              <w:top w:val="single" w:sz="4" w:space="0" w:color="808080" w:themeColor="background1" w:themeShade="80"/>
            </w:tcBorders>
            <w:vAlign w:val="center"/>
          </w:tcPr>
          <w:p w14:paraId="694A06CC" w14:textId="77777777" w:rsidR="005E6718" w:rsidRPr="005E6718" w:rsidRDefault="005E6718" w:rsidP="00BC2C00">
            <w:pPr>
              <w:pStyle w:val="MDPI42tablebody"/>
              <w:spacing w:line="240" w:lineRule="auto"/>
              <w:rPr>
                <w:lang w:bidi="he-IL"/>
              </w:rPr>
            </w:pPr>
            <m:oMathPara>
              <m:oMath>
                <m:r>
                  <w:rPr>
                    <w:rFonts w:ascii="Times New Roman" w:hAnsi="Times New Roman" w:hint="cs"/>
                    <w:rtl/>
                    <w:lang w:bidi="he-IL"/>
                  </w:rPr>
                  <m:t>פ</m:t>
                </m:r>
              </m:oMath>
            </m:oMathPara>
          </w:p>
          <w:p w14:paraId="4CDF613F" w14:textId="5E631F31" w:rsidR="005E6718" w:rsidRDefault="005E6718" w:rsidP="00BC2C00">
            <w:pPr>
              <w:pStyle w:val="MDPI42tablebody"/>
              <w:spacing w:line="240" w:lineRule="auto"/>
            </w:pPr>
            <w:r>
              <w:t xml:space="preserve">(Reduces to </w:t>
            </w:r>
            <m:oMath>
              <m:r>
                <w:rPr>
                  <w:rFonts w:ascii="Cambria Math" w:hAnsi="Cambria Math"/>
                </w:rPr>
                <m:t>w</m:t>
              </m:r>
            </m:oMath>
            <w:r>
              <w:rPr>
                <w:rFonts w:ascii="Cambria Math" w:hAnsi="Cambria Math"/>
                <w:i/>
              </w:rPr>
              <w:t xml:space="preserve"> </w:t>
            </w:r>
            <w:r>
              <w:rPr>
                <w:rFonts w:ascii="Cambria Math" w:hAnsi="Cambria Math"/>
                <w:iCs/>
              </w:rPr>
              <w:t xml:space="preserve">when </w:t>
            </w:r>
            <w:r w:rsidR="00BC2C00">
              <w:rPr>
                <w:rFonts w:ascii="Cambria Math" w:hAnsi="Cambria Math"/>
                <w:iCs/>
              </w:rPr>
              <w:t>there are</w:t>
            </w:r>
            <w:r w:rsidR="00BC2C00">
              <w:rPr>
                <w:rFonts w:ascii="Cambria Math" w:hAnsi="Cambria Math"/>
                <w:iCs/>
              </w:rPr>
              <w:br/>
              <w:t xml:space="preserve"> 2 classes with uniform null dist.</w:t>
            </w:r>
            <w:r>
              <w:rPr>
                <w:rFonts w:ascii="Cambria Math" w:hAnsi="Cambria Math"/>
                <w:iCs/>
              </w:rPr>
              <w:t>)</w:t>
            </w:r>
          </w:p>
        </w:tc>
      </w:tr>
    </w:tbl>
    <w:p w14:paraId="608072B7" w14:textId="77777777" w:rsidR="00950D95" w:rsidRDefault="00950D95" w:rsidP="002854AC">
      <w:pPr>
        <w:pStyle w:val="MDPI31text"/>
      </w:pPr>
    </w:p>
    <w:p w14:paraId="0F634C47" w14:textId="77777777" w:rsidR="00950D95" w:rsidRDefault="00950D95" w:rsidP="002854AC">
      <w:pPr>
        <w:pStyle w:val="MDPI31text"/>
      </w:pPr>
    </w:p>
    <w:p w14:paraId="4145603D" w14:textId="4737F651" w:rsidR="002854AC" w:rsidRDefault="00BC2C00" w:rsidP="002854AC">
      <w:pPr>
        <w:pStyle w:val="MDPI31text"/>
      </w:pPr>
      <w:r>
        <w:t xml:space="preserve">Thus, we now </w:t>
      </w:r>
      <w:r w:rsidR="002854AC">
        <w:t xml:space="preserve">have effect sizes </w:t>
      </w:r>
      <w:r>
        <w:t>to accompany any sized 1-dimention</w:t>
      </w:r>
      <w:r w:rsidR="00875C5D">
        <w:t>al</w:t>
      </w:r>
      <w:r>
        <w:t xml:space="preserve"> or 2-dimentional contingency tables, </w:t>
      </w:r>
      <w:r w:rsidR="002854AC">
        <w:t xml:space="preserve">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54AC">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ranging from 0 to 1</w:t>
      </w:r>
      <w:r w:rsidR="00906705">
        <w:t>, that can be easily interpreted on the scale of a correlation coefficient.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21B166C2" w:rsidR="00412EAA" w:rsidRPr="00613B31" w:rsidRDefault="00412EAA" w:rsidP="00412EAA">
      <w:pPr>
        <w:pStyle w:val="MDPI62BackMatter"/>
      </w:pPr>
      <w:r w:rsidRPr="00613B31">
        <w:rPr>
          <w:b/>
        </w:rPr>
        <w:lastRenderedPageBreak/>
        <w:t>Author Contributions:</w:t>
      </w:r>
      <w:r w:rsidRPr="00613B31">
        <w:t xml:space="preserve"> </w:t>
      </w:r>
      <w:r w:rsidR="005B3A68">
        <w:t xml:space="preserve">M.S.B. </w:t>
      </w:r>
      <w:r w:rsidR="0080538B">
        <w:t xml:space="preserve">conceptualized and developed the Fei effect size and its implementation in </w:t>
      </w:r>
      <w:proofErr w:type="gramStart"/>
      <w:r w:rsidR="0080538B" w:rsidRPr="0080538B">
        <w:rPr>
          <w:i/>
          <w:iCs/>
        </w:rPr>
        <w:t>effectsize</w:t>
      </w:r>
      <w:r w:rsidR="0080538B">
        <w:t>, and</w:t>
      </w:r>
      <w:proofErr w:type="gramEnd"/>
      <w:r w:rsidR="0080538B">
        <w:t xml:space="preserve"> </w:t>
      </w:r>
      <w:r w:rsidR="005B3A68" w:rsidRPr="0080538B">
        <w:t>drafted</w:t>
      </w:r>
      <w:r w:rsidR="005B3A68">
        <w:t xml:space="preserve"> the paper; all authors contributed to both the writing of the paper and the conception of the software.</w:t>
      </w:r>
      <w:r w:rsidRPr="00613B31">
        <w:t xml:space="preserve"> All authors have read and agreed to the published version of the manuscript.</w:t>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342C1ED8"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hyperlink r:id="rId13" w:history="1">
        <w:r w:rsidR="00CB68E7" w:rsidRPr="00D54AAB">
          <w:rPr>
            <w:rStyle w:val="Hyperlink"/>
          </w:rPr>
          <w:t>https://osf.io/cg64s/</w:t>
        </w:r>
      </w:hyperlink>
      <w:r w:rsidR="00CB68E7">
        <w:t xml:space="preserve"> </w:t>
      </w:r>
      <w:r w:rsidR="00A905FF" w:rsidRPr="00A905FF">
        <w:t>(</w:t>
      </w:r>
      <w:proofErr w:type="spellStart"/>
      <w:r w:rsidR="00E56DED">
        <w:t>doi</w:t>
      </w:r>
      <w:proofErr w:type="spellEnd"/>
      <w:r w:rsidR="00A905FF" w:rsidRPr="00A905FF">
        <w:t>: 10.17605/</w:t>
      </w:r>
      <w:r w:rsidR="004B77AE" w:rsidRPr="00A905FF">
        <w:t>osf.io/cg64s</w:t>
      </w:r>
      <w:r w:rsidR="00A905FF" w:rsidRPr="00A905FF">
        <w:t>).</w:t>
      </w:r>
    </w:p>
    <w:p w14:paraId="4F44BC6C" w14:textId="1BC338D4" w:rsidR="00412EAA" w:rsidRPr="00613B31" w:rsidRDefault="00412EAA" w:rsidP="009863CD">
      <w:pPr>
        <w:pStyle w:val="MDPI62BackMatter"/>
      </w:pPr>
      <w:r w:rsidRPr="00613B31">
        <w:rPr>
          <w:b/>
        </w:rPr>
        <w:t>Acknowledgments:</w:t>
      </w:r>
      <w:r w:rsidRPr="00613B31">
        <w:t xml:space="preserve"> </w:t>
      </w:r>
      <w:r w:rsidR="009863CD">
        <w:t xml:space="preserve">The {effectsize} package is part of the collaborative R </w:t>
      </w:r>
      <w:r w:rsidR="009863CD" w:rsidRPr="009863CD">
        <w:rPr>
          <w:i/>
        </w:rPr>
        <w:t>easystats</w:t>
      </w:r>
      <w:r w:rsidR="009863CD">
        <w:t xml:space="preserve"> ecosystem. Thus, we thank all members of </w:t>
      </w:r>
      <w:r w:rsidR="009863CD" w:rsidRPr="008D0606">
        <w:rPr>
          <w:i/>
          <w:iCs/>
        </w:rPr>
        <w:t>easystats</w:t>
      </w:r>
      <w:r w:rsidR="00615847">
        <w:t>,</w:t>
      </w:r>
      <w:r w:rsidR="009863CD">
        <w:t xml:space="preserve">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r w:rsidRPr="00FA04F1">
        <w:lastRenderedPageBreak/>
        <w:t>References</w:t>
      </w:r>
    </w:p>
    <w:p w14:paraId="615FBB1F" w14:textId="77777777" w:rsidR="00047E24" w:rsidRPr="00047E24" w:rsidRDefault="00A905FF" w:rsidP="00047E24">
      <w:pPr>
        <w:pStyle w:val="Bibliography"/>
        <w:rPr>
          <w:sz w:val="18"/>
        </w:rPr>
      </w:pPr>
      <w:r>
        <w:rPr>
          <w:noProof/>
        </w:rPr>
        <w:fldChar w:fldCharType="begin"/>
      </w:r>
      <w:r w:rsidR="00047E24">
        <w:instrText xml:space="preserve"> ADDIN ZOTERO_BIBL {"uncited":[],"omitted":[],"custom":[]} CSL_BIBLIOGRAPHY </w:instrText>
      </w:r>
      <w:r>
        <w:rPr>
          <w:noProof/>
        </w:rPr>
        <w:fldChar w:fldCharType="separate"/>
      </w:r>
      <w:r w:rsidR="00047E24" w:rsidRPr="00047E24">
        <w:rPr>
          <w:sz w:val="18"/>
        </w:rPr>
        <w:t xml:space="preserve">1. </w:t>
      </w:r>
      <w:r w:rsidR="00047E24" w:rsidRPr="00047E24">
        <w:rPr>
          <w:sz w:val="18"/>
        </w:rPr>
        <w:tab/>
        <w:t xml:space="preserve">Open Science Collaboration Estimating the Reproducibility of Psychological Science. </w:t>
      </w:r>
      <w:r w:rsidR="00047E24" w:rsidRPr="00047E24">
        <w:rPr>
          <w:i/>
          <w:iCs/>
          <w:sz w:val="18"/>
        </w:rPr>
        <w:t>Science</w:t>
      </w:r>
      <w:r w:rsidR="00047E24" w:rsidRPr="00047E24">
        <w:rPr>
          <w:sz w:val="18"/>
        </w:rPr>
        <w:t xml:space="preserve"> </w:t>
      </w:r>
      <w:r w:rsidR="00047E24" w:rsidRPr="00047E24">
        <w:rPr>
          <w:b/>
          <w:bCs/>
          <w:sz w:val="18"/>
        </w:rPr>
        <w:t>2015</w:t>
      </w:r>
      <w:r w:rsidR="00047E24" w:rsidRPr="00047E24">
        <w:rPr>
          <w:sz w:val="18"/>
        </w:rPr>
        <w:t xml:space="preserve">, </w:t>
      </w:r>
      <w:r w:rsidR="00047E24" w:rsidRPr="00047E24">
        <w:rPr>
          <w:i/>
          <w:iCs/>
          <w:sz w:val="18"/>
        </w:rPr>
        <w:t>349</w:t>
      </w:r>
      <w:r w:rsidR="00047E24" w:rsidRPr="00047E24">
        <w:rPr>
          <w:sz w:val="18"/>
        </w:rPr>
        <w:t>, aac4716, doi:10.1126/science.aac4716.</w:t>
      </w:r>
    </w:p>
    <w:p w14:paraId="309A7585" w14:textId="77777777" w:rsidR="00047E24" w:rsidRPr="00047E24" w:rsidRDefault="00047E24" w:rsidP="00047E24">
      <w:pPr>
        <w:pStyle w:val="Bibliography"/>
        <w:rPr>
          <w:sz w:val="18"/>
        </w:rPr>
      </w:pPr>
      <w:r w:rsidRPr="00047E24">
        <w:rPr>
          <w:sz w:val="18"/>
        </w:rPr>
        <w:t xml:space="preserve">2. </w:t>
      </w:r>
      <w:r w:rsidRPr="00047E24">
        <w:rPr>
          <w:sz w:val="18"/>
        </w:rPr>
        <w:tab/>
      </w:r>
      <w:r w:rsidRPr="00615D9C">
        <w:rPr>
          <w:sz w:val="18"/>
          <w:lang w:val="en-GB"/>
        </w:rPr>
        <w:t xml:space="preserve">Camerer, C.F.; Dreber, A.; Holzmeister, F.; Ho, T.-H.; Huber, J.; Johannesson, M.; Kirchler, M.; Nave, G.; Nosek, B.A.; Pfeiffer, T.; et al. </w:t>
      </w:r>
      <w:r w:rsidRPr="00047E24">
        <w:rPr>
          <w:sz w:val="18"/>
        </w:rPr>
        <w:t xml:space="preserve">Evaluating the Replicability of Social Science Experiments in Nature and Science between 2010 and 2015. </w:t>
      </w:r>
      <w:r w:rsidRPr="00047E24">
        <w:rPr>
          <w:i/>
          <w:iCs/>
          <w:sz w:val="18"/>
        </w:rPr>
        <w:t>Nat. Hum. Behav.</w:t>
      </w:r>
      <w:r w:rsidRPr="00047E24">
        <w:rPr>
          <w:sz w:val="18"/>
        </w:rPr>
        <w:t xml:space="preserve"> </w:t>
      </w:r>
      <w:r w:rsidRPr="00047E24">
        <w:rPr>
          <w:b/>
          <w:bCs/>
          <w:sz w:val="18"/>
        </w:rPr>
        <w:t>2018</w:t>
      </w:r>
      <w:r w:rsidRPr="00047E24">
        <w:rPr>
          <w:sz w:val="18"/>
        </w:rPr>
        <w:t xml:space="preserve">, </w:t>
      </w:r>
      <w:r w:rsidRPr="00047E24">
        <w:rPr>
          <w:i/>
          <w:iCs/>
          <w:sz w:val="18"/>
        </w:rPr>
        <w:t>2</w:t>
      </w:r>
      <w:r w:rsidRPr="00047E24">
        <w:rPr>
          <w:sz w:val="18"/>
        </w:rPr>
        <w:t>, 637–644, doi:10.1038/s41562-018-0399-z.</w:t>
      </w:r>
    </w:p>
    <w:p w14:paraId="309B4051" w14:textId="77777777" w:rsidR="00047E24" w:rsidRPr="00047E24" w:rsidRDefault="00047E24" w:rsidP="00047E24">
      <w:pPr>
        <w:pStyle w:val="Bibliography"/>
        <w:rPr>
          <w:sz w:val="18"/>
        </w:rPr>
      </w:pPr>
      <w:r w:rsidRPr="00047E24">
        <w:rPr>
          <w:sz w:val="18"/>
        </w:rPr>
        <w:t xml:space="preserve">3. </w:t>
      </w:r>
      <w:r w:rsidRPr="00047E24">
        <w:rPr>
          <w:sz w:val="18"/>
        </w:rPr>
        <w:tab/>
        <w:t xml:space="preserve">Cumming, G. The New Statistics: Why and How. </w:t>
      </w:r>
      <w:r w:rsidRPr="00047E24">
        <w:rPr>
          <w:i/>
          <w:iCs/>
          <w:sz w:val="18"/>
        </w:rPr>
        <w:t>Psychol. Sci.</w:t>
      </w:r>
      <w:r w:rsidRPr="00047E24">
        <w:rPr>
          <w:sz w:val="18"/>
        </w:rPr>
        <w:t xml:space="preserve"> </w:t>
      </w:r>
      <w:r w:rsidRPr="00047E24">
        <w:rPr>
          <w:b/>
          <w:bCs/>
          <w:sz w:val="18"/>
        </w:rPr>
        <w:t>2014</w:t>
      </w:r>
      <w:r w:rsidRPr="00047E24">
        <w:rPr>
          <w:sz w:val="18"/>
        </w:rPr>
        <w:t xml:space="preserve">, </w:t>
      </w:r>
      <w:r w:rsidRPr="00047E24">
        <w:rPr>
          <w:i/>
          <w:iCs/>
          <w:sz w:val="18"/>
        </w:rPr>
        <w:t>25</w:t>
      </w:r>
      <w:r w:rsidRPr="00047E24">
        <w:rPr>
          <w:sz w:val="18"/>
        </w:rPr>
        <w:t>, 7–29, doi:10.1177/0956797613504966.</w:t>
      </w:r>
    </w:p>
    <w:p w14:paraId="4EFF2477" w14:textId="77777777" w:rsidR="00047E24" w:rsidRPr="00047E24" w:rsidRDefault="00047E24" w:rsidP="00047E24">
      <w:pPr>
        <w:pStyle w:val="Bibliography"/>
        <w:rPr>
          <w:sz w:val="18"/>
        </w:rPr>
      </w:pPr>
      <w:r w:rsidRPr="00047E24">
        <w:rPr>
          <w:sz w:val="18"/>
        </w:rPr>
        <w:t xml:space="preserve">4. </w:t>
      </w:r>
      <w:r w:rsidRPr="00047E24">
        <w:rPr>
          <w:sz w:val="18"/>
        </w:rPr>
        <w:tab/>
        <w:t xml:space="preserve">Wiernik, B.M.; Dahlke, J.A. Obtaining Unbiased Results in Meta-Analysis: The Importance of Correcting for Statistical Artifacts. </w:t>
      </w:r>
      <w:r w:rsidRPr="00047E24">
        <w:rPr>
          <w:i/>
          <w:iCs/>
          <w:sz w:val="18"/>
        </w:rPr>
        <w:t>Adv. Methods Pract. Psychol. Sci.</w:t>
      </w:r>
      <w:r w:rsidRPr="00047E24">
        <w:rPr>
          <w:sz w:val="18"/>
        </w:rPr>
        <w:t xml:space="preserve"> </w:t>
      </w:r>
      <w:r w:rsidRPr="00047E24">
        <w:rPr>
          <w:b/>
          <w:bCs/>
          <w:sz w:val="18"/>
        </w:rPr>
        <w:t>2020</w:t>
      </w:r>
      <w:r w:rsidRPr="00047E24">
        <w:rPr>
          <w:sz w:val="18"/>
        </w:rPr>
        <w:t xml:space="preserve">, </w:t>
      </w:r>
      <w:r w:rsidRPr="00047E24">
        <w:rPr>
          <w:i/>
          <w:iCs/>
          <w:sz w:val="18"/>
        </w:rPr>
        <w:t>3</w:t>
      </w:r>
      <w:r w:rsidRPr="00047E24">
        <w:rPr>
          <w:sz w:val="18"/>
        </w:rPr>
        <w:t>, 94–123, doi:10.1177/2515245919885611.</w:t>
      </w:r>
    </w:p>
    <w:p w14:paraId="2D26B62F" w14:textId="77777777" w:rsidR="00047E24" w:rsidRPr="00047E24" w:rsidRDefault="00047E24" w:rsidP="00047E24">
      <w:pPr>
        <w:pStyle w:val="Bibliography"/>
        <w:rPr>
          <w:sz w:val="18"/>
        </w:rPr>
      </w:pPr>
      <w:r w:rsidRPr="00047E24">
        <w:rPr>
          <w:sz w:val="18"/>
        </w:rPr>
        <w:t xml:space="preserve">5. </w:t>
      </w:r>
      <w:r w:rsidRPr="00047E24">
        <w:rPr>
          <w:sz w:val="18"/>
        </w:rPr>
        <w:tab/>
        <w:t xml:space="preserve">DeGeest, D.S.; Schmidt, F.L. The Impact of Research Synthesis Methods on Industrial-Organizational Psychology: The Road from Pessimism to Optimism about Cumulative Knowledge. </w:t>
      </w:r>
      <w:r w:rsidRPr="00047E24">
        <w:rPr>
          <w:i/>
          <w:iCs/>
          <w:sz w:val="18"/>
        </w:rPr>
        <w:t>Res. Synth. Methods</w:t>
      </w:r>
      <w:r w:rsidRPr="00047E24">
        <w:rPr>
          <w:sz w:val="18"/>
        </w:rPr>
        <w:t xml:space="preserve"> </w:t>
      </w:r>
      <w:r w:rsidRPr="00047E24">
        <w:rPr>
          <w:b/>
          <w:bCs/>
          <w:sz w:val="18"/>
        </w:rPr>
        <w:t>2010</w:t>
      </w:r>
      <w:r w:rsidRPr="00047E24">
        <w:rPr>
          <w:sz w:val="18"/>
        </w:rPr>
        <w:t xml:space="preserve">, </w:t>
      </w:r>
      <w:r w:rsidRPr="00047E24">
        <w:rPr>
          <w:i/>
          <w:iCs/>
          <w:sz w:val="18"/>
        </w:rPr>
        <w:t>1</w:t>
      </w:r>
      <w:r w:rsidRPr="00047E24">
        <w:rPr>
          <w:sz w:val="18"/>
        </w:rPr>
        <w:t>, 185–197, doi:10.1002/jrsm.22.</w:t>
      </w:r>
    </w:p>
    <w:p w14:paraId="4127F175" w14:textId="77777777" w:rsidR="00047E24" w:rsidRPr="00047E24" w:rsidRDefault="00047E24" w:rsidP="00047E24">
      <w:pPr>
        <w:pStyle w:val="Bibliography"/>
        <w:rPr>
          <w:sz w:val="18"/>
        </w:rPr>
      </w:pPr>
      <w:r w:rsidRPr="00047E24">
        <w:rPr>
          <w:sz w:val="18"/>
        </w:rPr>
        <w:t xml:space="preserve">6. </w:t>
      </w:r>
      <w:r w:rsidRPr="00047E24">
        <w:rPr>
          <w:sz w:val="18"/>
        </w:rPr>
        <w:tab/>
        <w:t xml:space="preserve">Pearson, K. VII. Note on Regression and Inheritance in the Case of Two Parents. </w:t>
      </w:r>
      <w:r w:rsidRPr="00047E24">
        <w:rPr>
          <w:i/>
          <w:iCs/>
          <w:sz w:val="18"/>
        </w:rPr>
        <w:t>Proc. R. Soc. Lond.</w:t>
      </w:r>
      <w:r w:rsidRPr="00047E24">
        <w:rPr>
          <w:sz w:val="18"/>
        </w:rPr>
        <w:t xml:space="preserve"> </w:t>
      </w:r>
      <w:r w:rsidRPr="00047E24">
        <w:rPr>
          <w:b/>
          <w:bCs/>
          <w:sz w:val="18"/>
        </w:rPr>
        <w:t>1895</w:t>
      </w:r>
      <w:r w:rsidRPr="00047E24">
        <w:rPr>
          <w:sz w:val="18"/>
        </w:rPr>
        <w:t xml:space="preserve">, </w:t>
      </w:r>
      <w:r w:rsidRPr="00047E24">
        <w:rPr>
          <w:i/>
          <w:iCs/>
          <w:sz w:val="18"/>
        </w:rPr>
        <w:t>58</w:t>
      </w:r>
      <w:r w:rsidRPr="00047E24">
        <w:rPr>
          <w:sz w:val="18"/>
        </w:rPr>
        <w:t>, 240–242, doi:10.1098/rspl.1895.0041.</w:t>
      </w:r>
    </w:p>
    <w:p w14:paraId="3466DAD0" w14:textId="77777777" w:rsidR="00047E24" w:rsidRPr="00047E24" w:rsidRDefault="00047E24" w:rsidP="00047E24">
      <w:pPr>
        <w:pStyle w:val="Bibliography"/>
        <w:rPr>
          <w:sz w:val="18"/>
        </w:rPr>
      </w:pPr>
      <w:r w:rsidRPr="00047E24">
        <w:rPr>
          <w:sz w:val="18"/>
        </w:rPr>
        <w:t xml:space="preserve">7. </w:t>
      </w:r>
      <w:r w:rsidRPr="00047E24">
        <w:rPr>
          <w:sz w:val="18"/>
        </w:rPr>
        <w:tab/>
        <w:t xml:space="preserve">Cohen, J. </w:t>
      </w:r>
      <w:r w:rsidRPr="00047E24">
        <w:rPr>
          <w:i/>
          <w:iCs/>
          <w:sz w:val="18"/>
        </w:rPr>
        <w:t>Statistical Power Analysis for the Behavioral Sciences</w:t>
      </w:r>
      <w:r w:rsidRPr="00047E24">
        <w:rPr>
          <w:sz w:val="18"/>
        </w:rPr>
        <w:t>; 2nd ed.; Routledge, 1988; ISBN 978-0-203-77158-7.</w:t>
      </w:r>
    </w:p>
    <w:p w14:paraId="68E53813" w14:textId="77777777" w:rsidR="00047E24" w:rsidRPr="00047E24" w:rsidRDefault="00047E24" w:rsidP="00047E24">
      <w:pPr>
        <w:pStyle w:val="Bibliography"/>
        <w:rPr>
          <w:sz w:val="18"/>
        </w:rPr>
      </w:pPr>
      <w:r w:rsidRPr="00047E24">
        <w:rPr>
          <w:sz w:val="18"/>
        </w:rPr>
        <w:t xml:space="preserve">8. </w:t>
      </w:r>
      <w:r w:rsidRPr="00047E24">
        <w:rPr>
          <w:sz w:val="18"/>
        </w:rPr>
        <w:tab/>
        <w:t xml:space="preserve">Ben-Shachar, M.; Lüdecke, D.; Makowski, D. Effectsize: Estimation of Effect Size Indices and Standardized Parameters. </w:t>
      </w:r>
      <w:r w:rsidRPr="00047E24">
        <w:rPr>
          <w:i/>
          <w:iCs/>
          <w:sz w:val="18"/>
        </w:rPr>
        <w:t>J. Open Source Softw.</w:t>
      </w:r>
      <w:r w:rsidRPr="00047E24">
        <w:rPr>
          <w:sz w:val="18"/>
        </w:rPr>
        <w:t xml:space="preserve"> </w:t>
      </w:r>
      <w:r w:rsidRPr="00047E24">
        <w:rPr>
          <w:b/>
          <w:bCs/>
          <w:sz w:val="18"/>
        </w:rPr>
        <w:t>2020</w:t>
      </w:r>
      <w:r w:rsidRPr="00047E24">
        <w:rPr>
          <w:sz w:val="18"/>
        </w:rPr>
        <w:t xml:space="preserve">, </w:t>
      </w:r>
      <w:r w:rsidRPr="00047E24">
        <w:rPr>
          <w:i/>
          <w:iCs/>
          <w:sz w:val="18"/>
        </w:rPr>
        <w:t>5</w:t>
      </w:r>
      <w:r w:rsidRPr="00047E24">
        <w:rPr>
          <w:sz w:val="18"/>
        </w:rPr>
        <w:t>, 2815, doi:10.21105/joss.02815.</w:t>
      </w:r>
    </w:p>
    <w:p w14:paraId="3CA51AED" w14:textId="77777777" w:rsidR="00047E24" w:rsidRPr="00047E24" w:rsidRDefault="00047E24" w:rsidP="00047E24">
      <w:pPr>
        <w:pStyle w:val="Bibliography"/>
        <w:rPr>
          <w:sz w:val="18"/>
        </w:rPr>
      </w:pPr>
      <w:r w:rsidRPr="00047E24">
        <w:rPr>
          <w:sz w:val="18"/>
        </w:rPr>
        <w:t xml:space="preserve">9. </w:t>
      </w:r>
      <w:r w:rsidRPr="00047E24">
        <w:rPr>
          <w:sz w:val="18"/>
        </w:rPr>
        <w:tab/>
        <w:t xml:space="preserve">R Core Team </w:t>
      </w:r>
      <w:r w:rsidRPr="00047E24">
        <w:rPr>
          <w:i/>
          <w:iCs/>
          <w:sz w:val="18"/>
        </w:rPr>
        <w:t>R: A Language and Environment for Statistical Computing</w:t>
      </w:r>
      <w:r w:rsidRPr="00047E24">
        <w:rPr>
          <w:sz w:val="18"/>
        </w:rPr>
        <w:t>; R Foundation for Statistical Computing: Vienna, Austria, 2023;</w:t>
      </w:r>
    </w:p>
    <w:p w14:paraId="2506D0C3" w14:textId="040356EE" w:rsidR="00047E24" w:rsidRPr="00047E24" w:rsidRDefault="00047E24" w:rsidP="00047E24">
      <w:pPr>
        <w:pStyle w:val="Bibliography"/>
        <w:rPr>
          <w:sz w:val="18"/>
        </w:rPr>
      </w:pPr>
      <w:r w:rsidRPr="00047E24">
        <w:rPr>
          <w:sz w:val="18"/>
        </w:rPr>
        <w:t xml:space="preserve">10. </w:t>
      </w:r>
      <w:r w:rsidRPr="00047E24">
        <w:rPr>
          <w:sz w:val="18"/>
        </w:rPr>
        <w:tab/>
        <w:t xml:space="preserve">Olvera Astivia, O.L. The Relationship between the Phi Coefficient and the Chi-Square Test of Association. </w:t>
      </w:r>
      <w:r w:rsidRPr="00047E24">
        <w:rPr>
          <w:i/>
          <w:iCs/>
          <w:sz w:val="18"/>
        </w:rPr>
        <w:t>psychometroscar</w:t>
      </w:r>
      <w:r w:rsidRPr="00047E24">
        <w:rPr>
          <w:sz w:val="18"/>
        </w:rPr>
        <w:t xml:space="preserve"> 2022.</w:t>
      </w:r>
      <w:r w:rsidR="00615D9C">
        <w:rPr>
          <w:sz w:val="18"/>
        </w:rPr>
        <w:t xml:space="preserve"> </w:t>
      </w:r>
      <w:r w:rsidR="00615D9C" w:rsidRPr="00615D9C">
        <w:rPr>
          <w:sz w:val="18"/>
        </w:rPr>
        <w:t xml:space="preserve">Available online: https://psychometroscar.com/2022/04/21/the-relationship-between-the-phi-coefficient-and-the-chi-square-test-of-association/ (accessed on </w:t>
      </w:r>
      <w:r w:rsidR="00615D9C">
        <w:rPr>
          <w:sz w:val="18"/>
        </w:rPr>
        <w:t>9</w:t>
      </w:r>
      <w:r w:rsidR="00615D9C" w:rsidRPr="00615D9C">
        <w:rPr>
          <w:sz w:val="18"/>
          <w:vertAlign w:val="superscript"/>
        </w:rPr>
        <w:t>th</w:t>
      </w:r>
      <w:r w:rsidR="00615D9C">
        <w:rPr>
          <w:sz w:val="18"/>
        </w:rPr>
        <w:t xml:space="preserve"> March 2023</w:t>
      </w:r>
      <w:r w:rsidR="00615D9C" w:rsidRPr="00615D9C">
        <w:rPr>
          <w:sz w:val="18"/>
        </w:rPr>
        <w:t>).</w:t>
      </w:r>
    </w:p>
    <w:p w14:paraId="11839A71" w14:textId="77777777" w:rsidR="00047E24" w:rsidRPr="00047E24" w:rsidRDefault="00047E24" w:rsidP="00047E24">
      <w:pPr>
        <w:pStyle w:val="Bibliography"/>
        <w:rPr>
          <w:sz w:val="18"/>
        </w:rPr>
      </w:pPr>
      <w:r w:rsidRPr="00047E24">
        <w:rPr>
          <w:sz w:val="18"/>
        </w:rPr>
        <w:t xml:space="preserve">11. </w:t>
      </w:r>
      <w:r w:rsidRPr="00047E24">
        <w:rPr>
          <w:sz w:val="18"/>
        </w:rPr>
        <w:tab/>
        <w:t xml:space="preserve">Cramér, H. </w:t>
      </w:r>
      <w:r w:rsidRPr="00047E24">
        <w:rPr>
          <w:i/>
          <w:iCs/>
          <w:sz w:val="18"/>
        </w:rPr>
        <w:t>Mathematical Methods of Statistics</w:t>
      </w:r>
      <w:r w:rsidRPr="00047E24">
        <w:rPr>
          <w:sz w:val="18"/>
        </w:rPr>
        <w:t>; Princeton University Press, 1999; ISBN 978-0-691-00547-8.</w:t>
      </w:r>
    </w:p>
    <w:p w14:paraId="00C88D1D" w14:textId="77777777" w:rsidR="00047E24" w:rsidRPr="00047E24" w:rsidRDefault="00047E24" w:rsidP="00047E24">
      <w:pPr>
        <w:pStyle w:val="Bibliography"/>
        <w:rPr>
          <w:sz w:val="18"/>
        </w:rPr>
      </w:pPr>
      <w:r w:rsidRPr="00047E24">
        <w:rPr>
          <w:sz w:val="18"/>
        </w:rPr>
        <w:t xml:space="preserve">12. </w:t>
      </w:r>
      <w:r w:rsidRPr="00047E24">
        <w:rPr>
          <w:sz w:val="18"/>
        </w:rPr>
        <w:tab/>
        <w:t xml:space="preserve">Tschuprow, A.A. </w:t>
      </w:r>
      <w:r w:rsidRPr="00047E24">
        <w:rPr>
          <w:i/>
          <w:iCs/>
          <w:sz w:val="18"/>
        </w:rPr>
        <w:t>Principles of the Mathematical Theory of Correlation</w:t>
      </w:r>
      <w:r w:rsidRPr="00047E24">
        <w:rPr>
          <w:sz w:val="18"/>
        </w:rPr>
        <w:t>; W. Hodge, limited, 1939;</w:t>
      </w:r>
    </w:p>
    <w:p w14:paraId="28DA3D85" w14:textId="77777777" w:rsidR="00047E24" w:rsidRPr="00047E24" w:rsidRDefault="00047E24" w:rsidP="00047E24">
      <w:pPr>
        <w:pStyle w:val="Bibliography"/>
        <w:rPr>
          <w:sz w:val="18"/>
        </w:rPr>
      </w:pPr>
      <w:r w:rsidRPr="00047E24">
        <w:rPr>
          <w:sz w:val="18"/>
        </w:rPr>
        <w:t xml:space="preserve">13. </w:t>
      </w:r>
      <w:r w:rsidRPr="00047E24">
        <w:rPr>
          <w:sz w:val="18"/>
        </w:rPr>
        <w:tab/>
        <w:t xml:space="preserve">Chicco, D.; Jurman, G. The Advantages of the Matthews Correlation Coefficient (MCC) over F1 Score and Accuracy in Binary Classification Evaluation. </w:t>
      </w:r>
      <w:r w:rsidRPr="00047E24">
        <w:rPr>
          <w:i/>
          <w:iCs/>
          <w:sz w:val="18"/>
        </w:rPr>
        <w:t>BMC Genomics</w:t>
      </w:r>
      <w:r w:rsidRPr="00047E24">
        <w:rPr>
          <w:sz w:val="18"/>
        </w:rPr>
        <w:t xml:space="preserve"> </w:t>
      </w:r>
      <w:r w:rsidRPr="00047E24">
        <w:rPr>
          <w:b/>
          <w:bCs/>
          <w:sz w:val="18"/>
        </w:rPr>
        <w:t>2020</w:t>
      </w:r>
      <w:r w:rsidRPr="00047E24">
        <w:rPr>
          <w:sz w:val="18"/>
        </w:rPr>
        <w:t xml:space="preserve">, </w:t>
      </w:r>
      <w:r w:rsidRPr="00047E24">
        <w:rPr>
          <w:i/>
          <w:iCs/>
          <w:sz w:val="18"/>
        </w:rPr>
        <w:t>21</w:t>
      </w:r>
      <w:r w:rsidRPr="00047E24">
        <w:rPr>
          <w:sz w:val="18"/>
        </w:rPr>
        <w:t>, 6, doi:10.1186/s12864-019-6413-7.</w:t>
      </w:r>
    </w:p>
    <w:p w14:paraId="5776E2B2" w14:textId="77777777" w:rsidR="00047E24" w:rsidRPr="00047E24" w:rsidRDefault="00047E24" w:rsidP="00047E24">
      <w:pPr>
        <w:pStyle w:val="Bibliography"/>
        <w:rPr>
          <w:sz w:val="18"/>
        </w:rPr>
      </w:pPr>
      <w:r w:rsidRPr="00047E24">
        <w:rPr>
          <w:sz w:val="18"/>
        </w:rPr>
        <w:t xml:space="preserve">14. </w:t>
      </w:r>
      <w:r w:rsidRPr="00047E24">
        <w:rPr>
          <w:sz w:val="18"/>
        </w:rPr>
        <w:tab/>
        <w:t xml:space="preserve">Rosenberg, M.S. A Generalized Formula for Converting Chi-Square Tests to Effect Sizes for Meta-Analysis. </w:t>
      </w:r>
      <w:r w:rsidRPr="00047E24">
        <w:rPr>
          <w:i/>
          <w:iCs/>
          <w:sz w:val="18"/>
        </w:rPr>
        <w:t>PLoS ONE</w:t>
      </w:r>
      <w:r w:rsidRPr="00047E24">
        <w:rPr>
          <w:sz w:val="18"/>
        </w:rPr>
        <w:t xml:space="preserve"> </w:t>
      </w:r>
      <w:r w:rsidRPr="00047E24">
        <w:rPr>
          <w:b/>
          <w:bCs/>
          <w:sz w:val="18"/>
        </w:rPr>
        <w:t>2010</w:t>
      </w:r>
      <w:r w:rsidRPr="00047E24">
        <w:rPr>
          <w:sz w:val="18"/>
        </w:rPr>
        <w:t xml:space="preserve">, </w:t>
      </w:r>
      <w:r w:rsidRPr="00047E24">
        <w:rPr>
          <w:i/>
          <w:iCs/>
          <w:sz w:val="18"/>
        </w:rPr>
        <w:t>5</w:t>
      </w:r>
      <w:r w:rsidRPr="00047E24">
        <w:rPr>
          <w:sz w:val="18"/>
        </w:rPr>
        <w:t>, e10059, doi:10.1371/journal.pone.0010059.</w:t>
      </w:r>
    </w:p>
    <w:p w14:paraId="06E3A1AB" w14:textId="77777777" w:rsidR="00047E24" w:rsidRPr="00047E24" w:rsidRDefault="00047E24" w:rsidP="00047E24">
      <w:pPr>
        <w:pStyle w:val="Bibliography"/>
        <w:rPr>
          <w:sz w:val="18"/>
        </w:rPr>
      </w:pPr>
      <w:r w:rsidRPr="00047E24">
        <w:rPr>
          <w:sz w:val="18"/>
        </w:rPr>
        <w:t xml:space="preserve">15. </w:t>
      </w:r>
      <w:r w:rsidRPr="00047E24">
        <w:rPr>
          <w:sz w:val="18"/>
        </w:rPr>
        <w:tab/>
        <w:t xml:space="preserve">Johnston, J.E.; Berry, K.J.; Mielke, P.W. Measures of Effect Size for Chi-Squared and Likelihood-Ratio Goodness-of-Fit Tests. </w:t>
      </w:r>
      <w:r w:rsidRPr="00047E24">
        <w:rPr>
          <w:i/>
          <w:iCs/>
          <w:sz w:val="18"/>
        </w:rPr>
        <w:t>Percept. Mot. Skills</w:t>
      </w:r>
      <w:r w:rsidRPr="00047E24">
        <w:rPr>
          <w:sz w:val="18"/>
        </w:rPr>
        <w:t xml:space="preserve"> </w:t>
      </w:r>
      <w:r w:rsidRPr="00047E24">
        <w:rPr>
          <w:b/>
          <w:bCs/>
          <w:sz w:val="18"/>
        </w:rPr>
        <w:t>2006</w:t>
      </w:r>
      <w:r w:rsidRPr="00047E24">
        <w:rPr>
          <w:sz w:val="18"/>
        </w:rPr>
        <w:t xml:space="preserve">, </w:t>
      </w:r>
      <w:r w:rsidRPr="00047E24">
        <w:rPr>
          <w:i/>
          <w:iCs/>
          <w:sz w:val="18"/>
        </w:rPr>
        <w:t>103</w:t>
      </w:r>
      <w:r w:rsidRPr="00047E24">
        <w:rPr>
          <w:sz w:val="18"/>
        </w:rPr>
        <w:t>, 412–414, doi:10.2466/pms.103.2.412-414.</w:t>
      </w:r>
    </w:p>
    <w:p w14:paraId="59C79279" w14:textId="767C5C94" w:rsidR="00412EAA" w:rsidRPr="000B221F" w:rsidRDefault="00A905FF" w:rsidP="000B221F">
      <w:pPr>
        <w:pStyle w:val="MDPI63Notes"/>
      </w:pPr>
      <w:r>
        <w:fldChar w:fldCharType="end"/>
      </w:r>
    </w:p>
    <w:sectPr w:rsidR="00412EAA" w:rsidRPr="000B221F" w:rsidSect="00E938F8">
      <w:headerReference w:type="even" r:id="rId14"/>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ériault, Rémi" w:date="2023-03-11T10:42:00Z" w:initials="TR">
    <w:p w14:paraId="7954F3F5" w14:textId="77777777" w:rsidR="00332FB8" w:rsidRDefault="003542EF" w:rsidP="00074262">
      <w:pPr>
        <w:pStyle w:val="CommentText"/>
        <w:jc w:val="left"/>
      </w:pPr>
      <w:r>
        <w:rPr>
          <w:rStyle w:val="CommentReference"/>
        </w:rPr>
        <w:annotationRef/>
      </w:r>
      <w:r w:rsidR="00332FB8">
        <w:t>This reference needs to be in zotero with the numbers style right? Also I think it is missing from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4F3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6D986" w16cex:dateUtc="2023-03-11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4F3F5" w16cid:durableId="27B6D9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D0BFF" w14:textId="77777777" w:rsidR="00616364" w:rsidRDefault="00616364">
      <w:pPr>
        <w:spacing w:line="240" w:lineRule="auto"/>
      </w:pPr>
      <w:r>
        <w:separator/>
      </w:r>
    </w:p>
  </w:endnote>
  <w:endnote w:type="continuationSeparator" w:id="0">
    <w:p w14:paraId="21BA7A42" w14:textId="77777777" w:rsidR="00616364" w:rsidRDefault="00616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862573" w:rsidRPr="00881058" w:rsidRDefault="00862573" w:rsidP="00AC5E3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862573" w:rsidRDefault="00862573"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862573" w:rsidRPr="008D0606" w:rsidRDefault="00862573" w:rsidP="00C66325">
    <w:pPr>
      <w:tabs>
        <w:tab w:val="right" w:pos="10466"/>
      </w:tabs>
      <w:adjustRightInd w:val="0"/>
      <w:snapToGrid w:val="0"/>
      <w:spacing w:line="240" w:lineRule="auto"/>
      <w:rPr>
        <w:sz w:val="16"/>
        <w:szCs w:val="16"/>
        <w:lang w:val="en-CA"/>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8D0606">
      <w:rPr>
        <w:sz w:val="16"/>
        <w:szCs w:val="16"/>
        <w:lang w:val="en-CA"/>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85E0" w14:textId="77777777" w:rsidR="00616364" w:rsidRDefault="00616364">
      <w:pPr>
        <w:spacing w:line="240" w:lineRule="auto"/>
      </w:pPr>
      <w:r>
        <w:separator/>
      </w:r>
    </w:p>
  </w:footnote>
  <w:footnote w:type="continuationSeparator" w:id="0">
    <w:p w14:paraId="7CE86A31" w14:textId="77777777" w:rsidR="00616364" w:rsidRDefault="006163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862573" w:rsidRDefault="00862573" w:rsidP="00AC5E3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74EA5F63" w:rsidR="00862573" w:rsidRDefault="00862573"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15D9C">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15D9C">
      <w:rPr>
        <w:sz w:val="16"/>
      </w:rPr>
      <w:t>9</w:t>
    </w:r>
    <w:r>
      <w:rPr>
        <w:sz w:val="16"/>
      </w:rPr>
      <w:fldChar w:fldCharType="end"/>
    </w:r>
  </w:p>
  <w:p w14:paraId="1C5EE3CC" w14:textId="77777777" w:rsidR="00862573" w:rsidRPr="00716E1F" w:rsidRDefault="00862573"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862573" w:rsidRPr="00C66325" w14:paraId="3FBAB156" w14:textId="77777777" w:rsidTr="008D78BE">
      <w:trPr>
        <w:trHeight w:val="686"/>
      </w:trPr>
      <w:tc>
        <w:tcPr>
          <w:tcW w:w="3679" w:type="dxa"/>
          <w:shd w:val="clear" w:color="auto" w:fill="auto"/>
          <w:vAlign w:val="center"/>
        </w:tcPr>
        <w:p w14:paraId="003AF4D2" w14:textId="77777777" w:rsidR="00862573" w:rsidRPr="00676E90" w:rsidRDefault="00862573" w:rsidP="00C66325">
          <w:pPr>
            <w:pStyle w:val="Header"/>
            <w:pBdr>
              <w:bottom w:val="none" w:sz="0" w:space="0" w:color="auto"/>
            </w:pBdr>
            <w:jc w:val="left"/>
            <w:rPr>
              <w:rFonts w:eastAsia="DengXian"/>
              <w:b/>
              <w:bCs/>
            </w:rPr>
          </w:pPr>
          <w:r w:rsidRPr="00676E90">
            <w:rPr>
              <w:rFonts w:eastAsia="DengXian"/>
              <w:b/>
              <w:bCs/>
              <w:noProof/>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862573" w:rsidRPr="00676E90" w:rsidRDefault="00862573" w:rsidP="00C66325">
          <w:pPr>
            <w:pStyle w:val="Header"/>
            <w:pBdr>
              <w:bottom w:val="none" w:sz="0" w:space="0" w:color="auto"/>
            </w:pBdr>
            <w:rPr>
              <w:rFonts w:eastAsia="DengXian"/>
              <w:b/>
              <w:bCs/>
            </w:rPr>
          </w:pPr>
        </w:p>
      </w:tc>
      <w:tc>
        <w:tcPr>
          <w:tcW w:w="2273" w:type="dxa"/>
          <w:shd w:val="clear" w:color="auto" w:fill="auto"/>
          <w:vAlign w:val="center"/>
        </w:tcPr>
        <w:p w14:paraId="4813EEBD" w14:textId="77777777" w:rsidR="00862573" w:rsidRPr="00676E90" w:rsidRDefault="00862573" w:rsidP="008D78BE">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862573" w:rsidRPr="00B235AD" w:rsidRDefault="00862573"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12533">
    <w:abstractNumId w:val="4"/>
  </w:num>
  <w:num w:numId="2" w16cid:durableId="1502114671">
    <w:abstractNumId w:val="7"/>
  </w:num>
  <w:num w:numId="3" w16cid:durableId="405760605">
    <w:abstractNumId w:val="3"/>
  </w:num>
  <w:num w:numId="4" w16cid:durableId="1743024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774098">
    <w:abstractNumId w:val="5"/>
  </w:num>
  <w:num w:numId="6" w16cid:durableId="519783397">
    <w:abstractNumId w:val="9"/>
  </w:num>
  <w:num w:numId="7" w16cid:durableId="29188270">
    <w:abstractNumId w:val="2"/>
  </w:num>
  <w:num w:numId="8" w16cid:durableId="615018193">
    <w:abstractNumId w:val="9"/>
  </w:num>
  <w:num w:numId="9" w16cid:durableId="160778734">
    <w:abstractNumId w:val="2"/>
  </w:num>
  <w:num w:numId="10" w16cid:durableId="2034765067">
    <w:abstractNumId w:val="9"/>
  </w:num>
  <w:num w:numId="11" w16cid:durableId="603072524">
    <w:abstractNumId w:val="2"/>
  </w:num>
  <w:num w:numId="12" w16cid:durableId="449865400">
    <w:abstractNumId w:val="11"/>
  </w:num>
  <w:num w:numId="13" w16cid:durableId="428474873">
    <w:abstractNumId w:val="9"/>
  </w:num>
  <w:num w:numId="14" w16cid:durableId="435364497">
    <w:abstractNumId w:val="2"/>
  </w:num>
  <w:num w:numId="15" w16cid:durableId="825825351">
    <w:abstractNumId w:val="1"/>
  </w:num>
  <w:num w:numId="16" w16cid:durableId="643268154">
    <w:abstractNumId w:val="8"/>
  </w:num>
  <w:num w:numId="17" w16cid:durableId="446705134">
    <w:abstractNumId w:val="0"/>
  </w:num>
  <w:num w:numId="18" w16cid:durableId="1278681329">
    <w:abstractNumId w:val="9"/>
  </w:num>
  <w:num w:numId="19" w16cid:durableId="1639920905">
    <w:abstractNumId w:val="2"/>
  </w:num>
  <w:num w:numId="20" w16cid:durableId="1693917905">
    <w:abstractNumId w:val="1"/>
  </w:num>
  <w:num w:numId="21" w16cid:durableId="2630904">
    <w:abstractNumId w:val="0"/>
  </w:num>
  <w:num w:numId="22" w16cid:durableId="1107434181">
    <w:abstractNumId w:val="10"/>
  </w:num>
  <w:num w:numId="23" w16cid:durableId="1496333737">
    <w:abstractNumId w:val="6"/>
  </w:num>
  <w:num w:numId="24" w16cid:durableId="133433215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riault, Rémi">
    <w15:presenceInfo w15:providerId="AD" w15:userId="S::ha291011@ens.uqam.ca::b8a3a2e0-2131-4735-977c-3ba6b57ca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901"/>
    <w:rsid w:val="00001D5B"/>
    <w:rsid w:val="00007157"/>
    <w:rsid w:val="00011F46"/>
    <w:rsid w:val="000134B0"/>
    <w:rsid w:val="0001488F"/>
    <w:rsid w:val="00027F63"/>
    <w:rsid w:val="000307E3"/>
    <w:rsid w:val="00032C0D"/>
    <w:rsid w:val="00034C29"/>
    <w:rsid w:val="000465EC"/>
    <w:rsid w:val="00047E24"/>
    <w:rsid w:val="000503B2"/>
    <w:rsid w:val="00052F46"/>
    <w:rsid w:val="0005392F"/>
    <w:rsid w:val="000571BC"/>
    <w:rsid w:val="00057DDC"/>
    <w:rsid w:val="000648B7"/>
    <w:rsid w:val="00072D9D"/>
    <w:rsid w:val="00075CFB"/>
    <w:rsid w:val="000A7594"/>
    <w:rsid w:val="000B05FA"/>
    <w:rsid w:val="000B0833"/>
    <w:rsid w:val="000B221F"/>
    <w:rsid w:val="000C4333"/>
    <w:rsid w:val="000D0600"/>
    <w:rsid w:val="000E4DE5"/>
    <w:rsid w:val="001046E1"/>
    <w:rsid w:val="00113BD3"/>
    <w:rsid w:val="00122EE7"/>
    <w:rsid w:val="001231F3"/>
    <w:rsid w:val="00125603"/>
    <w:rsid w:val="00135983"/>
    <w:rsid w:val="00137BBB"/>
    <w:rsid w:val="001419C9"/>
    <w:rsid w:val="00141D77"/>
    <w:rsid w:val="001443EB"/>
    <w:rsid w:val="0015296B"/>
    <w:rsid w:val="0015383C"/>
    <w:rsid w:val="001547BC"/>
    <w:rsid w:val="001668C5"/>
    <w:rsid w:val="00186BE1"/>
    <w:rsid w:val="00190ABC"/>
    <w:rsid w:val="001A5532"/>
    <w:rsid w:val="001A6820"/>
    <w:rsid w:val="001C52EA"/>
    <w:rsid w:val="001C7CB4"/>
    <w:rsid w:val="001D027A"/>
    <w:rsid w:val="001E0EDF"/>
    <w:rsid w:val="001E2AEB"/>
    <w:rsid w:val="001E61C9"/>
    <w:rsid w:val="001F1CD9"/>
    <w:rsid w:val="00201717"/>
    <w:rsid w:val="00202CEE"/>
    <w:rsid w:val="00203244"/>
    <w:rsid w:val="00203A64"/>
    <w:rsid w:val="00206A81"/>
    <w:rsid w:val="00213BE4"/>
    <w:rsid w:val="00224C18"/>
    <w:rsid w:val="002342A6"/>
    <w:rsid w:val="002453F8"/>
    <w:rsid w:val="00246FD1"/>
    <w:rsid w:val="002471EC"/>
    <w:rsid w:val="00252F0E"/>
    <w:rsid w:val="00274E83"/>
    <w:rsid w:val="002854AC"/>
    <w:rsid w:val="0029364B"/>
    <w:rsid w:val="00295ACE"/>
    <w:rsid w:val="002A57BD"/>
    <w:rsid w:val="002B0CA1"/>
    <w:rsid w:val="002B10CF"/>
    <w:rsid w:val="002B59B6"/>
    <w:rsid w:val="002C5E44"/>
    <w:rsid w:val="00305117"/>
    <w:rsid w:val="00311D97"/>
    <w:rsid w:val="00315640"/>
    <w:rsid w:val="00326141"/>
    <w:rsid w:val="003263A7"/>
    <w:rsid w:val="00332FB8"/>
    <w:rsid w:val="00340AC5"/>
    <w:rsid w:val="003415C2"/>
    <w:rsid w:val="003463B2"/>
    <w:rsid w:val="00351A5D"/>
    <w:rsid w:val="00352181"/>
    <w:rsid w:val="003542EF"/>
    <w:rsid w:val="00364DEA"/>
    <w:rsid w:val="00370AE9"/>
    <w:rsid w:val="003710D3"/>
    <w:rsid w:val="003871C8"/>
    <w:rsid w:val="003948C2"/>
    <w:rsid w:val="00395D14"/>
    <w:rsid w:val="003B2338"/>
    <w:rsid w:val="003C0DCE"/>
    <w:rsid w:val="003C3A72"/>
    <w:rsid w:val="003C40DF"/>
    <w:rsid w:val="003C66F8"/>
    <w:rsid w:val="003E0160"/>
    <w:rsid w:val="003E17DF"/>
    <w:rsid w:val="003F6841"/>
    <w:rsid w:val="00401D30"/>
    <w:rsid w:val="00410C2E"/>
    <w:rsid w:val="00412EAA"/>
    <w:rsid w:val="00414EB1"/>
    <w:rsid w:val="004203ED"/>
    <w:rsid w:val="00424CE8"/>
    <w:rsid w:val="004272DC"/>
    <w:rsid w:val="00434004"/>
    <w:rsid w:val="00435946"/>
    <w:rsid w:val="00435BFA"/>
    <w:rsid w:val="00436B26"/>
    <w:rsid w:val="004404A1"/>
    <w:rsid w:val="00441B38"/>
    <w:rsid w:val="004550B7"/>
    <w:rsid w:val="004568A5"/>
    <w:rsid w:val="00463466"/>
    <w:rsid w:val="00466EAF"/>
    <w:rsid w:val="00473E0D"/>
    <w:rsid w:val="0047771A"/>
    <w:rsid w:val="00487C69"/>
    <w:rsid w:val="00493A50"/>
    <w:rsid w:val="00495986"/>
    <w:rsid w:val="004A161A"/>
    <w:rsid w:val="004A3609"/>
    <w:rsid w:val="004A3DAE"/>
    <w:rsid w:val="004A6BF2"/>
    <w:rsid w:val="004A6CF4"/>
    <w:rsid w:val="004B00B2"/>
    <w:rsid w:val="004B069B"/>
    <w:rsid w:val="004B77AE"/>
    <w:rsid w:val="004C0542"/>
    <w:rsid w:val="004C1459"/>
    <w:rsid w:val="004C60A1"/>
    <w:rsid w:val="004D0440"/>
    <w:rsid w:val="004D5141"/>
    <w:rsid w:val="004E6105"/>
    <w:rsid w:val="004E67FB"/>
    <w:rsid w:val="004F0AC1"/>
    <w:rsid w:val="004F185B"/>
    <w:rsid w:val="004F1AD4"/>
    <w:rsid w:val="00504CE0"/>
    <w:rsid w:val="005062F6"/>
    <w:rsid w:val="005229ED"/>
    <w:rsid w:val="00532FB6"/>
    <w:rsid w:val="0053579E"/>
    <w:rsid w:val="00540264"/>
    <w:rsid w:val="00543EA1"/>
    <w:rsid w:val="005555A9"/>
    <w:rsid w:val="0055641C"/>
    <w:rsid w:val="005648D0"/>
    <w:rsid w:val="00576406"/>
    <w:rsid w:val="005878DE"/>
    <w:rsid w:val="0059475C"/>
    <w:rsid w:val="005B3A68"/>
    <w:rsid w:val="005B44FF"/>
    <w:rsid w:val="005B4E3B"/>
    <w:rsid w:val="005C4081"/>
    <w:rsid w:val="005D0774"/>
    <w:rsid w:val="005D452F"/>
    <w:rsid w:val="005E6718"/>
    <w:rsid w:val="005E7183"/>
    <w:rsid w:val="005F33E7"/>
    <w:rsid w:val="005F6334"/>
    <w:rsid w:val="00603011"/>
    <w:rsid w:val="006055CB"/>
    <w:rsid w:val="00605D0E"/>
    <w:rsid w:val="006068EF"/>
    <w:rsid w:val="00606C71"/>
    <w:rsid w:val="0060701E"/>
    <w:rsid w:val="00615847"/>
    <w:rsid w:val="00615D9C"/>
    <w:rsid w:val="00616364"/>
    <w:rsid w:val="00625522"/>
    <w:rsid w:val="00637B90"/>
    <w:rsid w:val="006408E0"/>
    <w:rsid w:val="00643E78"/>
    <w:rsid w:val="0065189B"/>
    <w:rsid w:val="00653BA0"/>
    <w:rsid w:val="006540AD"/>
    <w:rsid w:val="00660B8C"/>
    <w:rsid w:val="00661EAD"/>
    <w:rsid w:val="00666239"/>
    <w:rsid w:val="00673996"/>
    <w:rsid w:val="00676E90"/>
    <w:rsid w:val="006804AD"/>
    <w:rsid w:val="00682144"/>
    <w:rsid w:val="0068400F"/>
    <w:rsid w:val="0069144C"/>
    <w:rsid w:val="00692393"/>
    <w:rsid w:val="006B2929"/>
    <w:rsid w:val="006B41D1"/>
    <w:rsid w:val="006B4868"/>
    <w:rsid w:val="006C6E86"/>
    <w:rsid w:val="006D28BE"/>
    <w:rsid w:val="006E1463"/>
    <w:rsid w:val="006E40DA"/>
    <w:rsid w:val="006F068A"/>
    <w:rsid w:val="006F1535"/>
    <w:rsid w:val="006F2415"/>
    <w:rsid w:val="006F47D9"/>
    <w:rsid w:val="00711832"/>
    <w:rsid w:val="007220B0"/>
    <w:rsid w:val="007248B7"/>
    <w:rsid w:val="007249C0"/>
    <w:rsid w:val="00736120"/>
    <w:rsid w:val="00743D11"/>
    <w:rsid w:val="00753882"/>
    <w:rsid w:val="007646EA"/>
    <w:rsid w:val="00776C94"/>
    <w:rsid w:val="0078406F"/>
    <w:rsid w:val="00785E2E"/>
    <w:rsid w:val="007C23A1"/>
    <w:rsid w:val="007C23DD"/>
    <w:rsid w:val="007C5565"/>
    <w:rsid w:val="007D0AD0"/>
    <w:rsid w:val="007D2F38"/>
    <w:rsid w:val="007D7DCE"/>
    <w:rsid w:val="007F0AB3"/>
    <w:rsid w:val="00800498"/>
    <w:rsid w:val="008008B8"/>
    <w:rsid w:val="0080538B"/>
    <w:rsid w:val="00816355"/>
    <w:rsid w:val="008239EA"/>
    <w:rsid w:val="00823EA0"/>
    <w:rsid w:val="008269EC"/>
    <w:rsid w:val="00826C97"/>
    <w:rsid w:val="00827A29"/>
    <w:rsid w:val="00830390"/>
    <w:rsid w:val="008324F6"/>
    <w:rsid w:val="00833152"/>
    <w:rsid w:val="00842BD0"/>
    <w:rsid w:val="00843363"/>
    <w:rsid w:val="00851052"/>
    <w:rsid w:val="00862573"/>
    <w:rsid w:val="00862722"/>
    <w:rsid w:val="0087068F"/>
    <w:rsid w:val="00872CA2"/>
    <w:rsid w:val="00875C5D"/>
    <w:rsid w:val="00894D6E"/>
    <w:rsid w:val="008A3C96"/>
    <w:rsid w:val="008C0728"/>
    <w:rsid w:val="008C5166"/>
    <w:rsid w:val="008D0606"/>
    <w:rsid w:val="008D78BE"/>
    <w:rsid w:val="008E58BC"/>
    <w:rsid w:val="008F13F2"/>
    <w:rsid w:val="008F53A7"/>
    <w:rsid w:val="00902FC5"/>
    <w:rsid w:val="00903A3F"/>
    <w:rsid w:val="00906705"/>
    <w:rsid w:val="009179A6"/>
    <w:rsid w:val="00932A51"/>
    <w:rsid w:val="00937470"/>
    <w:rsid w:val="00940487"/>
    <w:rsid w:val="0094109E"/>
    <w:rsid w:val="00950BF3"/>
    <w:rsid w:val="00950D95"/>
    <w:rsid w:val="00960F36"/>
    <w:rsid w:val="009863CD"/>
    <w:rsid w:val="0098765D"/>
    <w:rsid w:val="009917F1"/>
    <w:rsid w:val="009B6978"/>
    <w:rsid w:val="009C1E75"/>
    <w:rsid w:val="009C5844"/>
    <w:rsid w:val="009D0E7D"/>
    <w:rsid w:val="009D6DC2"/>
    <w:rsid w:val="009D7911"/>
    <w:rsid w:val="009E581B"/>
    <w:rsid w:val="009F70E6"/>
    <w:rsid w:val="00A00851"/>
    <w:rsid w:val="00A11DC0"/>
    <w:rsid w:val="00A145FF"/>
    <w:rsid w:val="00A24469"/>
    <w:rsid w:val="00A24E5E"/>
    <w:rsid w:val="00A34D4F"/>
    <w:rsid w:val="00A47C48"/>
    <w:rsid w:val="00A55EA4"/>
    <w:rsid w:val="00A622FE"/>
    <w:rsid w:val="00A727D1"/>
    <w:rsid w:val="00A905FF"/>
    <w:rsid w:val="00A93BF4"/>
    <w:rsid w:val="00AB20A0"/>
    <w:rsid w:val="00AC30CB"/>
    <w:rsid w:val="00AC5E31"/>
    <w:rsid w:val="00AD3D85"/>
    <w:rsid w:val="00AE0F3B"/>
    <w:rsid w:val="00AE13D7"/>
    <w:rsid w:val="00AE1759"/>
    <w:rsid w:val="00AE2595"/>
    <w:rsid w:val="00B05E9D"/>
    <w:rsid w:val="00B1405E"/>
    <w:rsid w:val="00B16F4A"/>
    <w:rsid w:val="00B20B6E"/>
    <w:rsid w:val="00B235AD"/>
    <w:rsid w:val="00B2788F"/>
    <w:rsid w:val="00B33B48"/>
    <w:rsid w:val="00B54CD9"/>
    <w:rsid w:val="00B555B5"/>
    <w:rsid w:val="00B66632"/>
    <w:rsid w:val="00B66877"/>
    <w:rsid w:val="00B7154C"/>
    <w:rsid w:val="00B72896"/>
    <w:rsid w:val="00B74BB7"/>
    <w:rsid w:val="00B81EA6"/>
    <w:rsid w:val="00B848F5"/>
    <w:rsid w:val="00B93093"/>
    <w:rsid w:val="00B93F42"/>
    <w:rsid w:val="00B958F3"/>
    <w:rsid w:val="00BA746D"/>
    <w:rsid w:val="00BB0C31"/>
    <w:rsid w:val="00BB17C2"/>
    <w:rsid w:val="00BB21B1"/>
    <w:rsid w:val="00BB70C6"/>
    <w:rsid w:val="00BC1E63"/>
    <w:rsid w:val="00BC26D9"/>
    <w:rsid w:val="00BC2C00"/>
    <w:rsid w:val="00BC41C0"/>
    <w:rsid w:val="00BD0EAB"/>
    <w:rsid w:val="00BD444A"/>
    <w:rsid w:val="00BD4EAD"/>
    <w:rsid w:val="00BD50A0"/>
    <w:rsid w:val="00BD6EC7"/>
    <w:rsid w:val="00BD7C9A"/>
    <w:rsid w:val="00BF6050"/>
    <w:rsid w:val="00C02EAA"/>
    <w:rsid w:val="00C031FA"/>
    <w:rsid w:val="00C10788"/>
    <w:rsid w:val="00C1083B"/>
    <w:rsid w:val="00C21E1A"/>
    <w:rsid w:val="00C40957"/>
    <w:rsid w:val="00C5573A"/>
    <w:rsid w:val="00C6382E"/>
    <w:rsid w:val="00C66325"/>
    <w:rsid w:val="00C66877"/>
    <w:rsid w:val="00C7392F"/>
    <w:rsid w:val="00C73FAA"/>
    <w:rsid w:val="00C748D0"/>
    <w:rsid w:val="00C8174E"/>
    <w:rsid w:val="00C928C8"/>
    <w:rsid w:val="00CA7A7B"/>
    <w:rsid w:val="00CB4C0B"/>
    <w:rsid w:val="00CB68E7"/>
    <w:rsid w:val="00CC7F29"/>
    <w:rsid w:val="00CE5E17"/>
    <w:rsid w:val="00CF4275"/>
    <w:rsid w:val="00D0236C"/>
    <w:rsid w:val="00D130A3"/>
    <w:rsid w:val="00D145F8"/>
    <w:rsid w:val="00D1519D"/>
    <w:rsid w:val="00D20602"/>
    <w:rsid w:val="00D26CA7"/>
    <w:rsid w:val="00D34DA1"/>
    <w:rsid w:val="00D422AA"/>
    <w:rsid w:val="00D455A7"/>
    <w:rsid w:val="00D51225"/>
    <w:rsid w:val="00D56A8F"/>
    <w:rsid w:val="00D70D01"/>
    <w:rsid w:val="00D70F0C"/>
    <w:rsid w:val="00D726C2"/>
    <w:rsid w:val="00D810DE"/>
    <w:rsid w:val="00D97E33"/>
    <w:rsid w:val="00DA3F54"/>
    <w:rsid w:val="00DA58C3"/>
    <w:rsid w:val="00DA6F9A"/>
    <w:rsid w:val="00DA72F2"/>
    <w:rsid w:val="00DC7D2B"/>
    <w:rsid w:val="00DE375A"/>
    <w:rsid w:val="00DE5BC2"/>
    <w:rsid w:val="00DF02DB"/>
    <w:rsid w:val="00E00EF9"/>
    <w:rsid w:val="00E04C41"/>
    <w:rsid w:val="00E05568"/>
    <w:rsid w:val="00E14ECD"/>
    <w:rsid w:val="00E1610D"/>
    <w:rsid w:val="00E1627B"/>
    <w:rsid w:val="00E20C21"/>
    <w:rsid w:val="00E20CDE"/>
    <w:rsid w:val="00E25619"/>
    <w:rsid w:val="00E40810"/>
    <w:rsid w:val="00E568D4"/>
    <w:rsid w:val="00E56DED"/>
    <w:rsid w:val="00E72CF0"/>
    <w:rsid w:val="00E928A8"/>
    <w:rsid w:val="00E938F8"/>
    <w:rsid w:val="00EA0422"/>
    <w:rsid w:val="00EB13C4"/>
    <w:rsid w:val="00EB1B87"/>
    <w:rsid w:val="00EB2045"/>
    <w:rsid w:val="00EB4457"/>
    <w:rsid w:val="00EC7F37"/>
    <w:rsid w:val="00ED2FE8"/>
    <w:rsid w:val="00ED48B2"/>
    <w:rsid w:val="00EF223A"/>
    <w:rsid w:val="00F04C38"/>
    <w:rsid w:val="00F05684"/>
    <w:rsid w:val="00F21150"/>
    <w:rsid w:val="00F3205B"/>
    <w:rsid w:val="00F368DF"/>
    <w:rsid w:val="00F427EC"/>
    <w:rsid w:val="00F444C4"/>
    <w:rsid w:val="00F60CB1"/>
    <w:rsid w:val="00F64FD1"/>
    <w:rsid w:val="00F747D2"/>
    <w:rsid w:val="00F75959"/>
    <w:rsid w:val="00F75E5D"/>
    <w:rsid w:val="00F95FE0"/>
    <w:rsid w:val="00F96448"/>
    <w:rsid w:val="00F97A6F"/>
    <w:rsid w:val="00FA3428"/>
    <w:rsid w:val="00FB2A9C"/>
    <w:rsid w:val="00FB41C9"/>
    <w:rsid w:val="00FC1128"/>
    <w:rsid w:val="00FC349F"/>
    <w:rsid w:val="00FC5BD8"/>
    <w:rsid w:val="00FE26A1"/>
    <w:rsid w:val="00FF104A"/>
    <w:rsid w:val="00FF4EED"/>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AA"/>
    <w:pPr>
      <w:spacing w:line="260" w:lineRule="atLeast"/>
      <w:jc w:val="both"/>
    </w:pPr>
    <w:rPr>
      <w:rFonts w:ascii="Palatino Linotype" w:hAnsi="Palatino Linotype"/>
      <w:color w:val="000000"/>
    </w:rPr>
  </w:style>
  <w:style w:type="paragraph" w:styleId="Heading3">
    <w:name w:val="heading 3"/>
    <w:basedOn w:val="Normal"/>
    <w:link w:val="Heading3Char"/>
    <w:uiPriority w:val="9"/>
    <w:qFormat/>
    <w:rsid w:val="00605D0E"/>
    <w:pPr>
      <w:spacing w:before="100" w:beforeAutospacing="1" w:after="100" w:afterAutospacing="1" w:line="240" w:lineRule="auto"/>
      <w:jc w:val="left"/>
      <w:outlineLvl w:val="2"/>
    </w:pPr>
    <w:rPr>
      <w:rFonts w:ascii="Times New Roman" w:eastAsia="Times New Roman" w:hAnsi="Times New Roman"/>
      <w:b/>
      <w:bCs/>
      <w:color w:val="auto"/>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12EAA"/>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2EA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12EAA"/>
    <w:rPr>
      <w:rFonts w:ascii="Palatino Linotype" w:hAnsi="Palatino Linotype"/>
      <w:noProof/>
      <w:color w:val="000000"/>
      <w:szCs w:val="18"/>
    </w:rPr>
  </w:style>
  <w:style w:type="paragraph" w:styleId="Header">
    <w:name w:val="header"/>
    <w:basedOn w:val="Normal"/>
    <w:link w:val="HeaderChar"/>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link w:val="MDPI31textChar"/>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12EAA"/>
    <w:rPr>
      <w:rFonts w:cs="Tahoma"/>
      <w:szCs w:val="18"/>
    </w:rPr>
  </w:style>
  <w:style w:type="character" w:customStyle="1" w:styleId="BalloonTextChar">
    <w:name w:val="Balloon Text Char"/>
    <w:link w:val="BalloonText"/>
    <w:uiPriority w:val="99"/>
    <w:rsid w:val="00412EAA"/>
    <w:rPr>
      <w:rFonts w:ascii="Palatino Linotype" w:hAnsi="Palatino Linotype" w:cs="Tahoma"/>
      <w:noProof/>
      <w:color w:val="000000"/>
      <w:szCs w:val="18"/>
    </w:rPr>
  </w:style>
  <w:style w:type="character" w:styleId="LineNumber">
    <w:name w:val="line number"/>
    <w:uiPriority w:val="99"/>
    <w:rsid w:val="00E938F8"/>
    <w:rPr>
      <w:rFonts w:ascii="Palatino Linotype" w:hAnsi="Palatino Linotype"/>
      <w:sz w:val="16"/>
    </w:rPr>
  </w:style>
  <w:style w:type="table" w:customStyle="1" w:styleId="MDPI41threelinetable">
    <w:name w:val="MDPI_4.1_three_line_table"/>
    <w:basedOn w:val="TableNormal"/>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PlainTable4">
    <w:name w:val="Plain Table 4"/>
    <w:basedOn w:val="TableNormal"/>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Bibliography">
    <w:name w:val="Bibliography"/>
    <w:basedOn w:val="Normal"/>
    <w:next w:val="Normal"/>
    <w:uiPriority w:val="37"/>
    <w:unhideWhenUsed/>
    <w:rsid w:val="00412EAA"/>
    <w:pPr>
      <w:tabs>
        <w:tab w:val="left" w:pos="504"/>
      </w:tabs>
      <w:spacing w:line="240" w:lineRule="atLeast"/>
      <w:ind w:left="504" w:hanging="504"/>
    </w:pPr>
  </w:style>
  <w:style w:type="paragraph" w:styleId="BodyText">
    <w:name w:val="Body Text"/>
    <w:link w:val="BodyTextChar"/>
    <w:rsid w:val="00412EAA"/>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12EAA"/>
    <w:rPr>
      <w:rFonts w:ascii="Palatino Linotype" w:hAnsi="Palatino Linotype"/>
      <w:color w:val="000000"/>
      <w:sz w:val="24"/>
      <w:lang w:eastAsia="de-DE"/>
    </w:rPr>
  </w:style>
  <w:style w:type="character" w:styleId="CommentReference">
    <w:name w:val="annotation reference"/>
    <w:rsid w:val="00412EAA"/>
    <w:rPr>
      <w:sz w:val="21"/>
      <w:szCs w:val="21"/>
    </w:rPr>
  </w:style>
  <w:style w:type="paragraph" w:styleId="CommentText">
    <w:name w:val="annotation text"/>
    <w:basedOn w:val="Normal"/>
    <w:link w:val="CommentTextChar"/>
    <w:rsid w:val="00412EAA"/>
  </w:style>
  <w:style w:type="character" w:customStyle="1" w:styleId="CommentTextChar">
    <w:name w:val="Comment Text Char"/>
    <w:link w:val="CommentText"/>
    <w:rsid w:val="00412EAA"/>
    <w:rPr>
      <w:rFonts w:ascii="Palatino Linotype" w:hAnsi="Palatino Linotype"/>
      <w:noProof/>
      <w:color w:val="000000"/>
    </w:rPr>
  </w:style>
  <w:style w:type="paragraph" w:styleId="CommentSubject">
    <w:name w:val="annotation subject"/>
    <w:basedOn w:val="CommentText"/>
    <w:next w:val="CommentText"/>
    <w:link w:val="CommentSubjectChar"/>
    <w:rsid w:val="00412EAA"/>
    <w:rPr>
      <w:b/>
      <w:bCs/>
    </w:rPr>
  </w:style>
  <w:style w:type="character" w:customStyle="1" w:styleId="CommentSubjectChar">
    <w:name w:val="Comment Subject Char"/>
    <w:link w:val="CommentSubject"/>
    <w:rsid w:val="00412EAA"/>
    <w:rPr>
      <w:rFonts w:ascii="Palatino Linotype" w:hAnsi="Palatino Linotype"/>
      <w:b/>
      <w:bCs/>
      <w:noProof/>
      <w:color w:val="000000"/>
    </w:rPr>
  </w:style>
  <w:style w:type="character" w:styleId="EndnoteReference">
    <w:name w:val="endnote reference"/>
    <w:rsid w:val="00412EAA"/>
    <w:rPr>
      <w:vertAlign w:val="superscript"/>
    </w:rPr>
  </w:style>
  <w:style w:type="paragraph" w:styleId="EndnoteText">
    <w:name w:val="endnote text"/>
    <w:basedOn w:val="Normal"/>
    <w:link w:val="EndnoteTextChar"/>
    <w:semiHidden/>
    <w:unhideWhenUsed/>
    <w:rsid w:val="00412EAA"/>
    <w:pPr>
      <w:spacing w:line="240" w:lineRule="auto"/>
    </w:pPr>
  </w:style>
  <w:style w:type="character" w:customStyle="1" w:styleId="EndnoteTextChar">
    <w:name w:val="Endnote Text Char"/>
    <w:link w:val="EndnoteText"/>
    <w:semiHidden/>
    <w:rsid w:val="00412EAA"/>
    <w:rPr>
      <w:rFonts w:ascii="Palatino Linotype" w:hAnsi="Palatino Linotype"/>
      <w:noProof/>
      <w:color w:val="000000"/>
    </w:rPr>
  </w:style>
  <w:style w:type="character" w:styleId="FollowedHyperlink">
    <w:name w:val="FollowedHyperlink"/>
    <w:rsid w:val="00412EAA"/>
    <w:rPr>
      <w:color w:val="954F72"/>
      <w:u w:val="single"/>
    </w:rPr>
  </w:style>
  <w:style w:type="paragraph" w:styleId="FootnoteText">
    <w:name w:val="footnote text"/>
    <w:basedOn w:val="Normal"/>
    <w:link w:val="FootnoteTextChar"/>
    <w:semiHidden/>
    <w:unhideWhenUsed/>
    <w:rsid w:val="00412EAA"/>
    <w:pPr>
      <w:spacing w:line="240" w:lineRule="auto"/>
    </w:pPr>
  </w:style>
  <w:style w:type="character" w:customStyle="1" w:styleId="FootnoteTextChar">
    <w:name w:val="Footnote Text Char"/>
    <w:link w:val="FootnoteText"/>
    <w:semiHidden/>
    <w:rsid w:val="00412EAA"/>
    <w:rPr>
      <w:rFonts w:ascii="Palatino Linotype" w:hAnsi="Palatino Linotype"/>
      <w:noProof/>
      <w:color w:val="000000"/>
    </w:rPr>
  </w:style>
  <w:style w:type="paragraph" w:styleId="NormalWeb">
    <w:name w:val="Normal (Web)"/>
    <w:basedOn w:val="Normal"/>
    <w:uiPriority w:val="99"/>
    <w:rsid w:val="00412EAA"/>
    <w:rPr>
      <w:szCs w:val="24"/>
    </w:rPr>
  </w:style>
  <w:style w:type="paragraph" w:customStyle="1" w:styleId="MsoFootnoteText0">
    <w:name w:val="MsoFootnoteText"/>
    <w:basedOn w:val="NormalWeb"/>
    <w:qFormat/>
    <w:rsid w:val="00412EAA"/>
    <w:rPr>
      <w:rFonts w:ascii="Times New Roman" w:hAnsi="Times New Roman"/>
    </w:rPr>
  </w:style>
  <w:style w:type="character" w:styleId="PageNumber">
    <w:name w:val="page number"/>
    <w:rsid w:val="00412EAA"/>
  </w:style>
  <w:style w:type="character" w:styleId="Placehold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BodyText"/>
    <w:next w:val="BodyText"/>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DefaultParagraphFont"/>
    <w:link w:val="SourceCode"/>
    <w:rsid w:val="005B4E3B"/>
    <w:rPr>
      <w:rFonts w:ascii="Consolas" w:hAnsi="Consolas"/>
      <w:sz w:val="22"/>
      <w:shd w:val="clear" w:color="auto" w:fill="F8F8F8"/>
    </w:rPr>
  </w:style>
  <w:style w:type="paragraph" w:customStyle="1" w:styleId="SourceCode">
    <w:name w:val="Source Code"/>
    <w:basedOn w:val="Normal"/>
    <w:link w:val="VerbatimChar"/>
    <w:rsid w:val="005B4E3B"/>
    <w:pPr>
      <w:shd w:val="clear" w:color="auto" w:fill="F8F8F8"/>
      <w:wordWrap w:val="0"/>
      <w:spacing w:after="200" w:line="240" w:lineRule="auto"/>
      <w:jc w:val="left"/>
    </w:pPr>
    <w:rPr>
      <w:rFonts w:ascii="Consolas" w:hAnsi="Consolas"/>
      <w:color w:val="auto"/>
      <w:sz w:val="22"/>
    </w:rPr>
  </w:style>
  <w:style w:type="character" w:customStyle="1" w:styleId="Heading3Char">
    <w:name w:val="Heading 3 Char"/>
    <w:basedOn w:val="DefaultParagraphFont"/>
    <w:link w:val="Heading3"/>
    <w:uiPriority w:val="9"/>
    <w:rsid w:val="00605D0E"/>
    <w:rPr>
      <w:rFonts w:ascii="Times New Roman" w:eastAsia="Times New Roman" w:hAnsi="Times New Roman"/>
      <w:b/>
      <w:bCs/>
      <w:sz w:val="27"/>
      <w:szCs w:val="27"/>
      <w:lang w:val="de-DE" w:eastAsia="de-DE"/>
    </w:rPr>
  </w:style>
  <w:style w:type="character" w:styleId="Strong">
    <w:name w:val="Strong"/>
    <w:basedOn w:val="DefaultParagraphFont"/>
    <w:uiPriority w:val="22"/>
    <w:qFormat/>
    <w:rsid w:val="00605D0E"/>
    <w:rPr>
      <w:b/>
      <w:bCs/>
    </w:rPr>
  </w:style>
  <w:style w:type="paragraph" w:styleId="z-TopofForm">
    <w:name w:val="HTML Top of Form"/>
    <w:basedOn w:val="Normal"/>
    <w:next w:val="Normal"/>
    <w:link w:val="z-TopofFormChar"/>
    <w:hidden/>
    <w:uiPriority w:val="99"/>
    <w:semiHidden/>
    <w:unhideWhenUsed/>
    <w:rsid w:val="00605D0E"/>
    <w:pPr>
      <w:pBdr>
        <w:bottom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TopofFormChar">
    <w:name w:val="z-Top of Form Char"/>
    <w:basedOn w:val="DefaultParagraphFont"/>
    <w:link w:val="z-TopofForm"/>
    <w:uiPriority w:val="99"/>
    <w:semiHidden/>
    <w:rsid w:val="00605D0E"/>
    <w:rPr>
      <w:rFonts w:ascii="Arial" w:eastAsia="Times New Roman" w:hAnsi="Arial" w:cs="Arial"/>
      <w:vanish/>
      <w:sz w:val="16"/>
      <w:szCs w:val="16"/>
      <w:lang w:val="de-DE" w:eastAsia="de-DE"/>
    </w:rPr>
  </w:style>
  <w:style w:type="paragraph" w:styleId="z-BottomofForm">
    <w:name w:val="HTML Bottom of Form"/>
    <w:basedOn w:val="Normal"/>
    <w:next w:val="Normal"/>
    <w:link w:val="z-BottomofFormChar"/>
    <w:hidden/>
    <w:uiPriority w:val="99"/>
    <w:semiHidden/>
    <w:unhideWhenUsed/>
    <w:rsid w:val="00605D0E"/>
    <w:pPr>
      <w:pBdr>
        <w:top w:val="single" w:sz="6" w:space="1" w:color="auto"/>
      </w:pBdr>
      <w:spacing w:line="240" w:lineRule="auto"/>
      <w:jc w:val="center"/>
    </w:pPr>
    <w:rPr>
      <w:rFonts w:ascii="Arial" w:eastAsia="Times New Roman" w:hAnsi="Arial" w:cs="Arial"/>
      <w:vanish/>
      <w:color w:val="auto"/>
      <w:sz w:val="16"/>
      <w:szCs w:val="16"/>
      <w:lang w:val="de-DE" w:eastAsia="de-DE"/>
    </w:rPr>
  </w:style>
  <w:style w:type="character" w:customStyle="1" w:styleId="z-BottomofFormChar">
    <w:name w:val="z-Bottom of Form Char"/>
    <w:basedOn w:val="DefaultParagraphFont"/>
    <w:link w:val="z-BottomofForm"/>
    <w:uiPriority w:val="99"/>
    <w:semiHidden/>
    <w:rsid w:val="00605D0E"/>
    <w:rPr>
      <w:rFonts w:ascii="Arial" w:eastAsia="Times New Roman" w:hAnsi="Arial" w:cs="Arial"/>
      <w:vanish/>
      <w:sz w:val="16"/>
      <w:szCs w:val="16"/>
      <w:lang w:val="de-DE" w:eastAsia="de-DE"/>
    </w:rPr>
  </w:style>
  <w:style w:type="character" w:customStyle="1" w:styleId="label">
    <w:name w:val="label"/>
    <w:basedOn w:val="DefaultParagraphFont"/>
    <w:rsid w:val="00605D0E"/>
  </w:style>
  <w:style w:type="paragraph" w:styleId="Revision">
    <w:name w:val="Revision"/>
    <w:hidden/>
    <w:uiPriority w:val="99"/>
    <w:semiHidden/>
    <w:rsid w:val="00937470"/>
    <w:rPr>
      <w:rFonts w:ascii="Palatino Linotype" w:hAnsi="Palatino Linotype"/>
      <w:noProof/>
      <w:color w:val="000000"/>
    </w:rPr>
  </w:style>
  <w:style w:type="character" w:customStyle="1" w:styleId="UnresolvedMention2">
    <w:name w:val="Unresolved Mention2"/>
    <w:basedOn w:val="DefaultParagraphFont"/>
    <w:uiPriority w:val="99"/>
    <w:semiHidden/>
    <w:unhideWhenUsed/>
    <w:rsid w:val="00937470"/>
    <w:rPr>
      <w:color w:val="605E5C"/>
      <w:shd w:val="clear" w:color="auto" w:fill="E1DFDD"/>
    </w:rPr>
  </w:style>
  <w:style w:type="paragraph" w:styleId="HTMLPreformatted">
    <w:name w:val="HTML Preformatted"/>
    <w:basedOn w:val="Normal"/>
    <w:link w:val="HTMLPreformattedChar"/>
    <w:uiPriority w:val="99"/>
    <w:unhideWhenUsed/>
    <w:rsid w:val="006F0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lang w:eastAsia="en-US" w:bidi="he-IL"/>
    </w:rPr>
  </w:style>
  <w:style w:type="character" w:customStyle="1" w:styleId="HTMLPreformattedChar">
    <w:name w:val="HTML Preformatted Char"/>
    <w:basedOn w:val="DefaultParagraphFont"/>
    <w:link w:val="HTMLPreformatted"/>
    <w:uiPriority w:val="99"/>
    <w:rsid w:val="006F068A"/>
    <w:rPr>
      <w:rFonts w:ascii="Courier New" w:eastAsia="Times New Roman" w:hAnsi="Courier New" w:cs="Courier New"/>
      <w:lang w:eastAsia="en-US" w:bidi="he-IL"/>
    </w:rPr>
  </w:style>
  <w:style w:type="character" w:customStyle="1" w:styleId="c">
    <w:name w:val="c"/>
    <w:basedOn w:val="DefaultParagraphFont"/>
    <w:rsid w:val="006F068A"/>
  </w:style>
  <w:style w:type="paragraph" w:customStyle="1" w:styleId="code">
    <w:name w:val="code"/>
    <w:basedOn w:val="Normal"/>
    <w:link w:val="codeChar"/>
    <w:qFormat/>
    <w:rsid w:val="00C02E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694"/>
      <w:jc w:val="left"/>
    </w:pPr>
    <w:rPr>
      <w:rFonts w:ascii="Consolas" w:eastAsia="Times New Roman" w:hAnsi="Consolas" w:cs="Courier New"/>
      <w:color w:val="408080"/>
      <w:lang w:eastAsia="en-US" w:bidi="he-IL"/>
    </w:rPr>
  </w:style>
  <w:style w:type="paragraph" w:customStyle="1" w:styleId="precode">
    <w:name w:val="precode"/>
    <w:basedOn w:val="MDPI31text"/>
    <w:link w:val="precodeChar"/>
    <w:qFormat/>
    <w:rsid w:val="00BD4EAD"/>
    <w:pPr>
      <w:ind w:firstLine="0"/>
    </w:pPr>
  </w:style>
  <w:style w:type="character" w:customStyle="1" w:styleId="codeChar">
    <w:name w:val="code Char"/>
    <w:basedOn w:val="DefaultParagraphFont"/>
    <w:link w:val="code"/>
    <w:rsid w:val="00C02EAA"/>
    <w:rPr>
      <w:rFonts w:ascii="Consolas" w:eastAsia="Times New Roman" w:hAnsi="Consolas" w:cs="Courier New"/>
      <w:color w:val="408080"/>
      <w:shd w:val="clear" w:color="auto" w:fill="F5F5F5"/>
      <w:lang w:eastAsia="en-US" w:bidi="he-IL"/>
    </w:rPr>
  </w:style>
  <w:style w:type="character" w:customStyle="1" w:styleId="MDPI31textChar">
    <w:name w:val="MDPI_3.1_text Char"/>
    <w:basedOn w:val="DefaultParagraphFont"/>
    <w:link w:val="MDPI31text"/>
    <w:rsid w:val="00BD4EAD"/>
    <w:rPr>
      <w:rFonts w:ascii="Palatino Linotype" w:eastAsia="Times New Roman" w:hAnsi="Palatino Linotype"/>
      <w:snapToGrid w:val="0"/>
      <w:color w:val="000000"/>
      <w:szCs w:val="22"/>
      <w:lang w:eastAsia="de-DE" w:bidi="en-US"/>
    </w:rPr>
  </w:style>
  <w:style w:type="character" w:customStyle="1" w:styleId="precodeChar">
    <w:name w:val="precode Char"/>
    <w:basedOn w:val="MDPI31textChar"/>
    <w:link w:val="precode"/>
    <w:rsid w:val="00BD4EAD"/>
    <w:rPr>
      <w:rFonts w:ascii="Palatino Linotype" w:eastAsia="Times New Roman" w:hAnsi="Palatino Linotype"/>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2950">
      <w:bodyDiv w:val="1"/>
      <w:marLeft w:val="0"/>
      <w:marRight w:val="0"/>
      <w:marTop w:val="0"/>
      <w:marBottom w:val="0"/>
      <w:divBdr>
        <w:top w:val="none" w:sz="0" w:space="0" w:color="auto"/>
        <w:left w:val="none" w:sz="0" w:space="0" w:color="auto"/>
        <w:bottom w:val="none" w:sz="0" w:space="0" w:color="auto"/>
        <w:right w:val="none" w:sz="0" w:space="0" w:color="auto"/>
      </w:divBdr>
    </w:div>
    <w:div w:id="295454576">
      <w:bodyDiv w:val="1"/>
      <w:marLeft w:val="0"/>
      <w:marRight w:val="0"/>
      <w:marTop w:val="0"/>
      <w:marBottom w:val="0"/>
      <w:divBdr>
        <w:top w:val="none" w:sz="0" w:space="0" w:color="auto"/>
        <w:left w:val="none" w:sz="0" w:space="0" w:color="auto"/>
        <w:bottom w:val="none" w:sz="0" w:space="0" w:color="auto"/>
        <w:right w:val="none" w:sz="0" w:space="0" w:color="auto"/>
      </w:divBdr>
    </w:div>
    <w:div w:id="348407422">
      <w:bodyDiv w:val="1"/>
      <w:marLeft w:val="0"/>
      <w:marRight w:val="0"/>
      <w:marTop w:val="0"/>
      <w:marBottom w:val="0"/>
      <w:divBdr>
        <w:top w:val="none" w:sz="0" w:space="0" w:color="auto"/>
        <w:left w:val="none" w:sz="0" w:space="0" w:color="auto"/>
        <w:bottom w:val="none" w:sz="0" w:space="0" w:color="auto"/>
        <w:right w:val="none" w:sz="0" w:space="0" w:color="auto"/>
      </w:divBdr>
    </w:div>
    <w:div w:id="515776607">
      <w:bodyDiv w:val="1"/>
      <w:marLeft w:val="0"/>
      <w:marRight w:val="0"/>
      <w:marTop w:val="0"/>
      <w:marBottom w:val="0"/>
      <w:divBdr>
        <w:top w:val="none" w:sz="0" w:space="0" w:color="auto"/>
        <w:left w:val="none" w:sz="0" w:space="0" w:color="auto"/>
        <w:bottom w:val="none" w:sz="0" w:space="0" w:color="auto"/>
        <w:right w:val="none" w:sz="0" w:space="0" w:color="auto"/>
      </w:divBdr>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 w:id="1054084634">
      <w:bodyDiv w:val="1"/>
      <w:marLeft w:val="0"/>
      <w:marRight w:val="0"/>
      <w:marTop w:val="0"/>
      <w:marBottom w:val="0"/>
      <w:divBdr>
        <w:top w:val="none" w:sz="0" w:space="0" w:color="auto"/>
        <w:left w:val="none" w:sz="0" w:space="0" w:color="auto"/>
        <w:bottom w:val="none" w:sz="0" w:space="0" w:color="auto"/>
        <w:right w:val="none" w:sz="0" w:space="0" w:color="auto"/>
      </w:divBdr>
    </w:div>
    <w:div w:id="1357149600">
      <w:bodyDiv w:val="1"/>
      <w:marLeft w:val="0"/>
      <w:marRight w:val="0"/>
      <w:marTop w:val="0"/>
      <w:marBottom w:val="0"/>
      <w:divBdr>
        <w:top w:val="none" w:sz="0" w:space="0" w:color="auto"/>
        <w:left w:val="none" w:sz="0" w:space="0" w:color="auto"/>
        <w:bottom w:val="none" w:sz="0" w:space="0" w:color="auto"/>
        <w:right w:val="none" w:sz="0" w:space="0" w:color="auto"/>
      </w:divBdr>
    </w:div>
    <w:div w:id="1517495802">
      <w:bodyDiv w:val="1"/>
      <w:marLeft w:val="0"/>
      <w:marRight w:val="0"/>
      <w:marTop w:val="0"/>
      <w:marBottom w:val="0"/>
      <w:divBdr>
        <w:top w:val="none" w:sz="0" w:space="0" w:color="auto"/>
        <w:left w:val="none" w:sz="0" w:space="0" w:color="auto"/>
        <w:bottom w:val="none" w:sz="0" w:space="0" w:color="auto"/>
        <w:right w:val="none" w:sz="0" w:space="0" w:color="auto"/>
      </w:divBdr>
    </w:div>
    <w:div w:id="210298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cg64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FA02-2957-449C-8D0F-07E4C0A3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64</TotalTime>
  <Pages>9</Pages>
  <Words>6996</Words>
  <Characters>39882</Characters>
  <Application>Microsoft Office Word</Application>
  <DocSecurity>0</DocSecurity>
  <Lines>332</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Mattan S. Ben Shachar</cp:lastModifiedBy>
  <cp:revision>93</cp:revision>
  <cp:lastPrinted>2023-03-11T15:51:00Z</cp:lastPrinted>
  <dcterms:created xsi:type="dcterms:W3CDTF">2023-03-09T11:54:00Z</dcterms:created>
  <dcterms:modified xsi:type="dcterms:W3CDTF">2023-03-12T06:32:00Z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id="447p6pBW"/&gt;&lt;style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